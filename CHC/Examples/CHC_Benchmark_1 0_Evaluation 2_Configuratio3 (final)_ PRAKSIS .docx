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Calibri"/>
          <w:color w:val="auto"/>
          <w:sz w:val="22"/>
          <w:szCs w:val="22"/>
          <w:lang w:val="ca-ES"/>
        </w:rPr>
        <w:id w:val="2137516242"/>
        <w:docPartObj>
          <w:docPartGallery w:val="Table of Contents"/>
          <w:docPartUnique/>
        </w:docPartObj>
      </w:sdtPr>
      <w:sdtEndPr>
        <w:rPr>
          <w:b/>
          <w:bCs/>
          <w:noProof/>
        </w:rPr>
      </w:sdtEndPr>
      <w:sdtContent>
        <w:p w:rsidR="00D433BD" w:rsidRPr="009A3963" w:rsidRDefault="00D433BD">
          <w:pPr>
            <w:pStyle w:val="a5"/>
            <w:rPr>
              <w:rFonts w:ascii="Calibri" w:hAnsi="Calibri" w:cs="Calibri"/>
            </w:rPr>
          </w:pPr>
          <w:r w:rsidRPr="005A22F0">
            <w:rPr>
              <w:rFonts w:ascii="Calibri" w:hAnsi="Calibri" w:cs="Calibri"/>
            </w:rPr>
            <w:t>Contents</w:t>
          </w:r>
        </w:p>
        <w:p w:rsidR="00D6126A" w:rsidRDefault="00FC166F">
          <w:pPr>
            <w:pStyle w:val="10"/>
            <w:tabs>
              <w:tab w:val="right" w:leader="dot" w:pos="9016"/>
            </w:tabs>
            <w:rPr>
              <w:rFonts w:eastAsiaTheme="minorEastAsia"/>
              <w:noProof/>
            </w:rPr>
          </w:pPr>
          <w:r w:rsidRPr="005A22F0">
            <w:rPr>
              <w:rFonts w:ascii="Calibri" w:hAnsi="Calibri" w:cs="Calibri"/>
              <w:b/>
              <w:bCs/>
              <w:noProof/>
            </w:rPr>
            <w:fldChar w:fldCharType="begin"/>
          </w:r>
          <w:r w:rsidR="00D433BD" w:rsidRPr="005A22F0">
            <w:rPr>
              <w:rFonts w:ascii="Calibri" w:hAnsi="Calibri" w:cs="Calibri"/>
              <w:b/>
              <w:bCs/>
              <w:noProof/>
            </w:rPr>
            <w:instrText xml:space="preserve"> TOC \o "1-3" \h \z \u </w:instrText>
          </w:r>
          <w:r w:rsidRPr="005A22F0">
            <w:rPr>
              <w:rFonts w:ascii="Calibri" w:hAnsi="Calibri" w:cs="Calibri"/>
              <w:b/>
              <w:bCs/>
              <w:noProof/>
            </w:rPr>
            <w:fldChar w:fldCharType="separate"/>
          </w:r>
          <w:hyperlink w:anchor="_Toc94528812" w:history="1">
            <w:r w:rsidR="00D6126A" w:rsidRPr="007A5AC3">
              <w:rPr>
                <w:rStyle w:val="-"/>
                <w:rFonts w:ascii="Calibri" w:hAnsi="Calibri" w:cs="Calibri"/>
                <w:noProof/>
                <w:lang w:val="en-US"/>
              </w:rPr>
              <w:t>CHC Description</w:t>
            </w:r>
            <w:r w:rsidR="00D6126A">
              <w:rPr>
                <w:noProof/>
                <w:webHidden/>
              </w:rPr>
              <w:tab/>
            </w:r>
            <w:r>
              <w:rPr>
                <w:noProof/>
                <w:webHidden/>
              </w:rPr>
              <w:fldChar w:fldCharType="begin"/>
            </w:r>
            <w:r w:rsidR="00D6126A">
              <w:rPr>
                <w:noProof/>
                <w:webHidden/>
              </w:rPr>
              <w:instrText xml:space="preserve"> PAGEREF _Toc94528812 \h </w:instrText>
            </w:r>
            <w:r>
              <w:rPr>
                <w:noProof/>
                <w:webHidden/>
              </w:rPr>
            </w:r>
            <w:r>
              <w:rPr>
                <w:noProof/>
                <w:webHidden/>
              </w:rPr>
              <w:fldChar w:fldCharType="separate"/>
            </w:r>
            <w:r w:rsidR="006E421D">
              <w:rPr>
                <w:noProof/>
                <w:webHidden/>
              </w:rPr>
              <w:t>1</w:t>
            </w:r>
            <w:r>
              <w:rPr>
                <w:noProof/>
                <w:webHidden/>
              </w:rPr>
              <w:fldChar w:fldCharType="end"/>
            </w:r>
          </w:hyperlink>
        </w:p>
        <w:p w:rsidR="00D6126A" w:rsidRDefault="00FC166F">
          <w:pPr>
            <w:pStyle w:val="10"/>
            <w:tabs>
              <w:tab w:val="right" w:leader="dot" w:pos="9016"/>
            </w:tabs>
            <w:rPr>
              <w:rFonts w:eastAsiaTheme="minorEastAsia"/>
              <w:noProof/>
            </w:rPr>
          </w:pPr>
          <w:r>
            <w:fldChar w:fldCharType="begin"/>
          </w:r>
          <w:r w:rsidR="0073305F">
            <w:instrText xml:space="preserve"> HYPERLINK \l "_Toc94528813" </w:instrText>
          </w:r>
          <w:r>
            <w:fldChar w:fldCharType="separate"/>
          </w:r>
          <w:r w:rsidR="00D6126A" w:rsidRPr="007A5AC3">
            <w:rPr>
              <w:rStyle w:val="-"/>
              <w:rFonts w:ascii="Calibri" w:hAnsi="Calibri" w:cs="Calibri"/>
              <w:noProof/>
              <w:lang w:val="en-US"/>
            </w:rPr>
            <w:t>CHC Data Records</w:t>
          </w:r>
          <w:r w:rsidR="00D6126A">
            <w:rPr>
              <w:noProof/>
              <w:webHidden/>
            </w:rPr>
            <w:tab/>
          </w:r>
          <w:r>
            <w:rPr>
              <w:noProof/>
              <w:webHidden/>
            </w:rPr>
            <w:fldChar w:fldCharType="begin"/>
          </w:r>
          <w:r w:rsidR="00D6126A">
            <w:rPr>
              <w:noProof/>
              <w:webHidden/>
            </w:rPr>
            <w:instrText xml:space="preserve"> PAGEREF _Toc94528813 \h </w:instrText>
          </w:r>
          <w:r>
            <w:rPr>
              <w:noProof/>
              <w:webHidden/>
            </w:rPr>
          </w:r>
          <w:r>
            <w:rPr>
              <w:noProof/>
              <w:webHidden/>
            </w:rPr>
            <w:fldChar w:fldCharType="separate"/>
          </w:r>
          <w:ins w:id="0" w:author="PRAKSIS" w:date="2022-05-10T11:11:00Z">
            <w:r w:rsidR="006E421D">
              <w:rPr>
                <w:noProof/>
                <w:webHidden/>
              </w:rPr>
              <w:t>3</w:t>
            </w:r>
          </w:ins>
          <w:del w:id="1" w:author="PRAKSIS" w:date="2022-05-10T11:11:00Z">
            <w:r w:rsidR="00D6126A" w:rsidDel="006E421D">
              <w:rPr>
                <w:noProof/>
                <w:webHidden/>
              </w:rPr>
              <w:delText>3</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"_Toc94528814" </w:instrText>
          </w:r>
          <w:r>
            <w:fldChar w:fldCharType="separate"/>
          </w:r>
          <w:r w:rsidR="00D6126A" w:rsidRPr="007A5AC3">
            <w:rPr>
              <w:rStyle w:val="-"/>
              <w:rFonts w:ascii="Calibri" w:hAnsi="Calibri" w:cs="Calibri"/>
              <w:noProof/>
              <w:lang w:val="en-US"/>
            </w:rPr>
            <w:t>Example 1</w:t>
          </w:r>
          <w:r w:rsidR="00D6126A">
            <w:rPr>
              <w:noProof/>
              <w:webHidden/>
            </w:rPr>
            <w:tab/>
          </w:r>
          <w:r>
            <w:rPr>
              <w:noProof/>
              <w:webHidden/>
            </w:rPr>
            <w:fldChar w:fldCharType="begin"/>
          </w:r>
          <w:r w:rsidR="00D6126A">
            <w:rPr>
              <w:noProof/>
              <w:webHidden/>
            </w:rPr>
            <w:instrText xml:space="preserve"> PAGEREF _Toc94528814 \h </w:instrText>
          </w:r>
          <w:r>
            <w:rPr>
              <w:noProof/>
              <w:webHidden/>
            </w:rPr>
          </w:r>
          <w:r>
            <w:rPr>
              <w:noProof/>
              <w:webHidden/>
            </w:rPr>
            <w:fldChar w:fldCharType="separate"/>
          </w:r>
          <w:ins w:id="2" w:author="PRAKSIS" w:date="2022-05-10T11:11:00Z">
            <w:r w:rsidR="006E421D">
              <w:rPr>
                <w:noProof/>
                <w:webHidden/>
              </w:rPr>
              <w:t>3</w:t>
            </w:r>
          </w:ins>
          <w:del w:id="3" w:author="PRAKSIS" w:date="2022-05-10T11:11:00Z">
            <w:r w:rsidR="00D6126A" w:rsidDel="006E421D">
              <w:rPr>
                <w:noProof/>
                <w:webHidden/>
              </w:rPr>
              <w:delText>3</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"_Toc94528815" </w:instrText>
          </w:r>
          <w:r>
            <w:fldChar w:fldCharType="separate"/>
          </w:r>
          <w:r w:rsidR="00D6126A" w:rsidRPr="007A5AC3">
            <w:rPr>
              <w:rStyle w:val="-"/>
              <w:rFonts w:ascii="Calibri" w:hAnsi="Calibri" w:cs="Calibri"/>
              <w:noProof/>
              <w:lang w:val="en-US"/>
            </w:rPr>
            <w:t>Example 2</w:t>
          </w:r>
          <w:r w:rsidR="00D6126A">
            <w:rPr>
              <w:noProof/>
              <w:webHidden/>
            </w:rPr>
            <w:tab/>
          </w:r>
          <w:r>
            <w:rPr>
              <w:noProof/>
              <w:webHidden/>
            </w:rPr>
            <w:fldChar w:fldCharType="begin"/>
          </w:r>
          <w:r w:rsidR="00D6126A">
            <w:rPr>
              <w:noProof/>
              <w:webHidden/>
            </w:rPr>
            <w:instrText xml:space="preserve"> PAGEREF _Toc94528815 \h </w:instrText>
          </w:r>
          <w:r>
            <w:rPr>
              <w:noProof/>
              <w:webHidden/>
            </w:rPr>
          </w:r>
          <w:r>
            <w:rPr>
              <w:noProof/>
              <w:webHidden/>
            </w:rPr>
            <w:fldChar w:fldCharType="separate"/>
          </w:r>
          <w:ins w:id="4" w:author="PRAKSIS" w:date="2022-05-10T11:11:00Z">
            <w:r w:rsidR="006E421D">
              <w:rPr>
                <w:noProof/>
                <w:webHidden/>
              </w:rPr>
              <w:t>4</w:t>
            </w:r>
          </w:ins>
          <w:del w:id="5"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"_Toc94528816" </w:instrText>
          </w:r>
          <w:r>
            <w:fldChar w:fldCharType="separate"/>
          </w:r>
          <w:r w:rsidR="00D6126A" w:rsidRPr="007A5AC3">
            <w:rPr>
              <w:rStyle w:val="-"/>
              <w:rFonts w:ascii="Calibri" w:hAnsi="Calibri" w:cs="Calibri"/>
              <w:noProof/>
              <w:lang w:val="en-US"/>
            </w:rPr>
            <w:t>Example 3</w:t>
          </w:r>
          <w:r w:rsidR="00D6126A">
            <w:rPr>
              <w:noProof/>
              <w:webHidden/>
            </w:rPr>
            <w:tab/>
          </w:r>
          <w:r>
            <w:rPr>
              <w:noProof/>
              <w:webHidden/>
            </w:rPr>
            <w:fldChar w:fldCharType="begin"/>
          </w:r>
          <w:r w:rsidR="00D6126A">
            <w:rPr>
              <w:noProof/>
              <w:webHidden/>
            </w:rPr>
            <w:instrText xml:space="preserve"> PAGEREF _Toc94528816 \h </w:instrText>
          </w:r>
          <w:r>
            <w:rPr>
              <w:noProof/>
              <w:webHidden/>
            </w:rPr>
          </w:r>
          <w:r>
            <w:rPr>
              <w:noProof/>
              <w:webHidden/>
            </w:rPr>
            <w:fldChar w:fldCharType="separate"/>
          </w:r>
          <w:ins w:id="6" w:author="PRAKSIS" w:date="2022-05-10T11:11:00Z">
            <w:r w:rsidR="006E421D">
              <w:rPr>
                <w:noProof/>
                <w:webHidden/>
              </w:rPr>
              <w:t>4</w:t>
            </w:r>
          </w:ins>
          <w:del w:id="7"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"_Toc94528817" </w:instrText>
          </w:r>
          <w:r>
            <w:fldChar w:fldCharType="separate"/>
          </w:r>
          <w:r w:rsidR="00D6126A" w:rsidRPr="007A5AC3">
            <w:rPr>
              <w:rStyle w:val="-"/>
              <w:rFonts w:ascii="Calibri" w:hAnsi="Calibri" w:cs="Calibri"/>
              <w:noProof/>
              <w:lang w:val="en-US"/>
            </w:rPr>
            <w:t>Example 4</w:t>
          </w:r>
          <w:r w:rsidR="00D6126A">
            <w:rPr>
              <w:noProof/>
              <w:webHidden/>
            </w:rPr>
            <w:tab/>
          </w:r>
          <w:r>
            <w:rPr>
              <w:noProof/>
              <w:webHidden/>
            </w:rPr>
            <w:fldChar w:fldCharType="begin"/>
          </w:r>
          <w:r w:rsidR="00D6126A">
            <w:rPr>
              <w:noProof/>
              <w:webHidden/>
            </w:rPr>
            <w:instrText xml:space="preserve"> PAGEREF _Toc94528817 \h </w:instrText>
          </w:r>
          <w:r>
            <w:rPr>
              <w:noProof/>
              <w:webHidden/>
            </w:rPr>
          </w:r>
          <w:r>
            <w:rPr>
              <w:noProof/>
              <w:webHidden/>
            </w:rPr>
            <w:fldChar w:fldCharType="separate"/>
          </w:r>
          <w:ins w:id="8" w:author="PRAKSIS" w:date="2022-05-10T11:11:00Z">
            <w:r w:rsidR="006E421D">
              <w:rPr>
                <w:noProof/>
                <w:webHidden/>
              </w:rPr>
              <w:t>4</w:t>
            </w:r>
          </w:ins>
          <w:del w:id="9"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"_Toc94528818" </w:instrText>
          </w:r>
          <w:r>
            <w:fldChar w:fldCharType="separate"/>
          </w:r>
          <w:r w:rsidR="00D6126A" w:rsidRPr="007A5AC3">
            <w:rPr>
              <w:rStyle w:val="-"/>
              <w:rFonts w:ascii="Calibri" w:hAnsi="Calibri" w:cs="Calibri"/>
              <w:noProof/>
              <w:lang w:val="en-US"/>
            </w:rPr>
            <w:t>Example 5</w:t>
          </w:r>
          <w:r w:rsidR="00D6126A">
            <w:rPr>
              <w:noProof/>
              <w:webHidden/>
            </w:rPr>
            <w:tab/>
          </w:r>
          <w:r>
            <w:rPr>
              <w:noProof/>
              <w:webHidden/>
            </w:rPr>
            <w:fldChar w:fldCharType="begin"/>
          </w:r>
          <w:r w:rsidR="00D6126A">
            <w:rPr>
              <w:noProof/>
              <w:webHidden/>
            </w:rPr>
            <w:instrText xml:space="preserve"> PAGEREF _Toc94528818 \h </w:instrText>
          </w:r>
          <w:r>
            <w:rPr>
              <w:noProof/>
              <w:webHidden/>
            </w:rPr>
          </w:r>
          <w:r>
            <w:rPr>
              <w:noProof/>
              <w:webHidden/>
            </w:rPr>
            <w:fldChar w:fldCharType="separate"/>
          </w:r>
          <w:ins w:id="10" w:author="PRAKSIS" w:date="2022-05-10T11:11:00Z">
            <w:r w:rsidR="006E421D">
              <w:rPr>
                <w:noProof/>
                <w:webHidden/>
              </w:rPr>
              <w:t>4</w:t>
            </w:r>
          </w:ins>
          <w:del w:id="11"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10"/>
            <w:tabs>
              <w:tab w:val="right" w:leader="dot" w:pos="9016"/>
            </w:tabs>
            <w:rPr>
              <w:rFonts w:eastAsiaTheme="minorEastAsia"/>
              <w:noProof/>
            </w:rPr>
          </w:pPr>
          <w:r>
            <w:fldChar w:fldCharType="begin"/>
          </w:r>
          <w:r w:rsidR="0073305F">
            <w:instrText xml:space="preserve"> HYPERLINK \l "_Toc94528819" </w:instrText>
          </w:r>
          <w:r>
            <w:fldChar w:fldCharType="separate"/>
          </w:r>
          <w:r w:rsidR="00D6126A" w:rsidRPr="007A5AC3">
            <w:rPr>
              <w:rStyle w:val="-"/>
              <w:rFonts w:ascii="Calibri" w:hAnsi="Calibri" w:cs="Calibri"/>
              <w:noProof/>
              <w:lang w:val="en-US"/>
            </w:rPr>
            <w:t>CHC Configurations</w:t>
          </w:r>
          <w:r w:rsidR="00D6126A">
            <w:rPr>
              <w:noProof/>
              <w:webHidden/>
            </w:rPr>
            <w:tab/>
          </w:r>
          <w:r>
            <w:rPr>
              <w:noProof/>
              <w:webHidden/>
            </w:rPr>
            <w:fldChar w:fldCharType="begin"/>
          </w:r>
          <w:r w:rsidR="00D6126A">
            <w:rPr>
              <w:noProof/>
              <w:webHidden/>
            </w:rPr>
            <w:instrText xml:space="preserve"> PAGEREF _Toc94528819 \h </w:instrText>
          </w:r>
          <w:r>
            <w:rPr>
              <w:noProof/>
              <w:webHidden/>
            </w:rPr>
          </w:r>
          <w:r>
            <w:rPr>
              <w:noProof/>
              <w:webHidden/>
            </w:rPr>
            <w:fldChar w:fldCharType="separate"/>
          </w:r>
          <w:ins w:id="12" w:author="PRAKSIS" w:date="2022-05-10T11:11:00Z">
            <w:r w:rsidR="006E421D">
              <w:rPr>
                <w:noProof/>
                <w:webHidden/>
              </w:rPr>
              <w:t>4</w:t>
            </w:r>
          </w:ins>
          <w:del w:id="13"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"_Toc94528820" </w:instrText>
          </w:r>
          <w:r>
            <w:fldChar w:fldCharType="separate"/>
          </w:r>
          <w:r w:rsidR="00D6126A" w:rsidRPr="007A5AC3">
            <w:rPr>
              <w:rStyle w:val="-"/>
              <w:rFonts w:ascii="Calibri" w:hAnsi="Calibri" w:cs="Calibri"/>
              <w:noProof/>
              <w:lang w:val="en-US"/>
            </w:rPr>
            <w:t>Configuration 1</w:t>
          </w:r>
          <w:r w:rsidR="00D6126A">
            <w:rPr>
              <w:noProof/>
              <w:webHidden/>
            </w:rPr>
            <w:tab/>
          </w:r>
          <w:r>
            <w:rPr>
              <w:noProof/>
              <w:webHidden/>
            </w:rPr>
            <w:fldChar w:fldCharType="begin"/>
          </w:r>
          <w:r w:rsidR="00D6126A">
            <w:rPr>
              <w:noProof/>
              <w:webHidden/>
            </w:rPr>
            <w:instrText xml:space="preserve"> PAGEREF _Toc94528820 \h </w:instrText>
          </w:r>
          <w:r>
            <w:rPr>
              <w:noProof/>
              <w:webHidden/>
            </w:rPr>
          </w:r>
          <w:r>
            <w:rPr>
              <w:noProof/>
              <w:webHidden/>
            </w:rPr>
            <w:fldChar w:fldCharType="separate"/>
          </w:r>
          <w:ins w:id="14" w:author="PRAKSIS" w:date="2022-05-10T11:11:00Z">
            <w:r w:rsidR="006E421D">
              <w:rPr>
                <w:noProof/>
                <w:webHidden/>
              </w:rPr>
              <w:t>4</w:t>
            </w:r>
          </w:ins>
          <w:del w:id="15"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"_Toc94528821" </w:instrText>
          </w:r>
          <w:r>
            <w:fldChar w:fldCharType="separate"/>
          </w:r>
          <w:r w:rsidR="00D6126A" w:rsidRPr="007A5AC3">
            <w:rPr>
              <w:rStyle w:val="-"/>
              <w:rFonts w:ascii="Calibri" w:hAnsi="Calibri" w:cs="Calibri"/>
              <w:noProof/>
              <w:lang w:val="en-US"/>
            </w:rPr>
            <w:t>Configuration 2</w:t>
          </w:r>
          <w:r w:rsidR="00D6126A">
            <w:rPr>
              <w:noProof/>
              <w:webHidden/>
            </w:rPr>
            <w:tab/>
          </w:r>
          <w:r>
            <w:rPr>
              <w:noProof/>
              <w:webHidden/>
            </w:rPr>
            <w:fldChar w:fldCharType="begin"/>
          </w:r>
          <w:r w:rsidR="00D6126A">
            <w:rPr>
              <w:noProof/>
              <w:webHidden/>
            </w:rPr>
            <w:instrText xml:space="preserve"> PAGEREF _Toc94528821 \h </w:instrText>
          </w:r>
          <w:r>
            <w:rPr>
              <w:noProof/>
              <w:webHidden/>
            </w:rPr>
          </w:r>
          <w:r>
            <w:rPr>
              <w:noProof/>
              <w:webHidden/>
            </w:rPr>
            <w:fldChar w:fldCharType="separate"/>
          </w:r>
          <w:ins w:id="16" w:author="PRAKSIS" w:date="2022-05-10T11:11:00Z">
            <w:r w:rsidR="006E421D">
              <w:rPr>
                <w:noProof/>
                <w:webHidden/>
              </w:rPr>
              <w:t>4</w:t>
            </w:r>
          </w:ins>
          <w:del w:id="17" w:author="PRAKSIS" w:date="2022-05-10T11:11:00Z">
            <w:r w:rsidR="00D6126A" w:rsidDel="006E421D">
              <w:rPr>
                <w:noProof/>
                <w:webHidden/>
              </w:rPr>
              <w:delText>4</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"_Toc94528822" </w:instrText>
          </w:r>
          <w:r>
            <w:fldChar w:fldCharType="separate"/>
          </w:r>
          <w:r w:rsidR="00D6126A" w:rsidRPr="007A5AC3">
            <w:rPr>
              <w:rStyle w:val="-"/>
              <w:rFonts w:ascii="Calibri" w:hAnsi="Calibri" w:cs="Calibri"/>
              <w:noProof/>
              <w:lang w:val="en-US"/>
            </w:rPr>
            <w:t>Configuration 3</w:t>
          </w:r>
          <w:r w:rsidR="00D6126A">
            <w:rPr>
              <w:noProof/>
              <w:webHidden/>
            </w:rPr>
            <w:tab/>
          </w:r>
          <w:r>
            <w:rPr>
              <w:noProof/>
              <w:webHidden/>
            </w:rPr>
            <w:fldChar w:fldCharType="begin"/>
          </w:r>
          <w:r w:rsidR="00D6126A">
            <w:rPr>
              <w:noProof/>
              <w:webHidden/>
            </w:rPr>
            <w:instrText xml:space="preserve"> PAGEREF _Toc94528822 \h </w:instrText>
          </w:r>
          <w:r>
            <w:rPr>
              <w:noProof/>
              <w:webHidden/>
            </w:rPr>
          </w:r>
          <w:r>
            <w:rPr>
              <w:noProof/>
              <w:webHidden/>
            </w:rPr>
            <w:fldChar w:fldCharType="separate"/>
          </w:r>
          <w:ins w:id="18" w:author="PRAKSIS" w:date="2022-05-10T11:11:00Z">
            <w:r w:rsidR="006E421D">
              <w:rPr>
                <w:noProof/>
                <w:webHidden/>
              </w:rPr>
              <w:t>5</w:t>
            </w:r>
          </w:ins>
          <w:del w:id="19" w:author="PRAKSIS" w:date="2022-05-10T11:11:00Z">
            <w:r w:rsidR="00D6126A" w:rsidDel="006E421D">
              <w:rPr>
                <w:noProof/>
                <w:webHidden/>
              </w:rPr>
              <w:delText>5</w:delText>
            </w:r>
          </w:del>
          <w:r>
            <w:rPr>
              <w:noProof/>
              <w:webHidden/>
            </w:rPr>
            <w:fldChar w:fldCharType="end"/>
          </w:r>
          <w:r>
            <w:rPr>
              <w:noProof/>
            </w:rPr>
            <w:fldChar w:fldCharType="end"/>
          </w:r>
        </w:p>
        <w:p w:rsidR="00D6126A" w:rsidRDefault="00FC166F">
          <w:pPr>
            <w:pStyle w:val="10"/>
            <w:tabs>
              <w:tab w:val="right" w:leader="dot" w:pos="9016"/>
            </w:tabs>
            <w:rPr>
              <w:rFonts w:eastAsiaTheme="minorEastAsia"/>
              <w:noProof/>
            </w:rPr>
          </w:pPr>
          <w:r>
            <w:fldChar w:fldCharType="begin"/>
          </w:r>
          <w:r w:rsidR="0073305F">
            <w:instrText xml:space="preserve"> HYPERLINK \l "_Toc94528823" </w:instrText>
          </w:r>
          <w:r>
            <w:fldChar w:fldCharType="separate"/>
          </w:r>
          <w:r w:rsidR="00D6126A" w:rsidRPr="007A5AC3">
            <w:rPr>
              <w:rStyle w:val="-"/>
              <w:rFonts w:ascii="Calibri" w:hAnsi="Calibri" w:cs="Calibri"/>
              <w:noProof/>
              <w:lang w:val="en-US"/>
            </w:rPr>
            <w:t>CHC Results and Evaluation</w:t>
          </w:r>
          <w:r w:rsidR="00D6126A">
            <w:rPr>
              <w:noProof/>
              <w:webHidden/>
            </w:rPr>
            <w:tab/>
          </w:r>
          <w:r>
            <w:rPr>
              <w:noProof/>
              <w:webHidden/>
            </w:rPr>
            <w:fldChar w:fldCharType="begin"/>
          </w:r>
          <w:r w:rsidR="00D6126A">
            <w:rPr>
              <w:noProof/>
              <w:webHidden/>
            </w:rPr>
            <w:instrText xml:space="preserve"> PAGEREF _Toc94528823 \h </w:instrText>
          </w:r>
          <w:r>
            <w:rPr>
              <w:noProof/>
              <w:webHidden/>
            </w:rPr>
          </w:r>
          <w:r>
            <w:rPr>
              <w:noProof/>
              <w:webHidden/>
            </w:rPr>
            <w:fldChar w:fldCharType="separate"/>
          </w:r>
          <w:ins w:id="20" w:author="PRAKSIS" w:date="2022-05-10T11:11:00Z">
            <w:r w:rsidR="006E421D">
              <w:rPr>
                <w:noProof/>
                <w:webHidden/>
              </w:rPr>
              <w:t>5</w:t>
            </w:r>
          </w:ins>
          <w:del w:id="21" w:author="PRAKSIS" w:date="2022-05-10T11:11:00Z">
            <w:r w:rsidR="00D6126A" w:rsidDel="006E421D">
              <w:rPr>
                <w:noProof/>
                <w:webHidden/>
              </w:rPr>
              <w:delText>5</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"_Toc94528824" </w:instrText>
          </w:r>
          <w:r>
            <w:fldChar w:fldCharType="separate"/>
          </w:r>
          <w:r w:rsidR="00D6126A" w:rsidRPr="007A5AC3">
            <w:rPr>
              <w:rStyle w:val="-"/>
              <w:rFonts w:ascii="Calibri" w:hAnsi="Calibri" w:cs="Calibri"/>
              <w:noProof/>
              <w:lang w:val="en-US"/>
            </w:rPr>
            <w:t>Results-Example 1</w:t>
          </w:r>
          <w:r w:rsidR="00D6126A">
            <w:rPr>
              <w:noProof/>
              <w:webHidden/>
            </w:rPr>
            <w:tab/>
          </w:r>
          <w:r>
            <w:rPr>
              <w:noProof/>
              <w:webHidden/>
            </w:rPr>
            <w:fldChar w:fldCharType="begin"/>
          </w:r>
          <w:r w:rsidR="00D6126A">
            <w:rPr>
              <w:noProof/>
              <w:webHidden/>
            </w:rPr>
            <w:instrText xml:space="preserve"> PAGEREF _Toc94528824 \h </w:instrText>
          </w:r>
          <w:r>
            <w:rPr>
              <w:noProof/>
              <w:webHidden/>
            </w:rPr>
          </w:r>
          <w:r>
            <w:rPr>
              <w:noProof/>
              <w:webHidden/>
            </w:rPr>
            <w:fldChar w:fldCharType="separate"/>
          </w:r>
          <w:ins w:id="22" w:author="PRAKSIS" w:date="2022-05-10T11:11:00Z">
            <w:r w:rsidR="006E421D">
              <w:rPr>
                <w:noProof/>
                <w:webHidden/>
              </w:rPr>
              <w:t>5</w:t>
            </w:r>
          </w:ins>
          <w:del w:id="23" w:author="PRAKSIS" w:date="2022-05-10T11:11:00Z">
            <w:r w:rsidR="00D6126A" w:rsidDel="006E421D">
              <w:rPr>
                <w:noProof/>
                <w:webHidden/>
              </w:rPr>
              <w:delText>5</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"_Toc94528825" </w:instrText>
          </w:r>
          <w:r>
            <w:fldChar w:fldCharType="separate"/>
          </w:r>
          <w:r w:rsidR="00D6126A" w:rsidRPr="007A5AC3">
            <w:rPr>
              <w:rStyle w:val="-"/>
              <w:rFonts w:cstheme="minorHAnsi"/>
              <w:noProof/>
              <w:lang w:val="en-US"/>
            </w:rPr>
            <w:t>Results-Example 2</w:t>
          </w:r>
          <w:r w:rsidR="00D6126A">
            <w:rPr>
              <w:noProof/>
              <w:webHidden/>
            </w:rPr>
            <w:tab/>
          </w:r>
          <w:r>
            <w:rPr>
              <w:noProof/>
              <w:webHidden/>
            </w:rPr>
            <w:fldChar w:fldCharType="begin"/>
          </w:r>
          <w:r w:rsidR="00D6126A">
            <w:rPr>
              <w:noProof/>
              <w:webHidden/>
            </w:rPr>
            <w:instrText xml:space="preserve"> PAGEREF _Toc94528825 \h </w:instrText>
          </w:r>
          <w:r>
            <w:rPr>
              <w:noProof/>
              <w:webHidden/>
            </w:rPr>
          </w:r>
          <w:r>
            <w:rPr>
              <w:noProof/>
              <w:webHidden/>
            </w:rPr>
            <w:fldChar w:fldCharType="separate"/>
          </w:r>
          <w:ins w:id="24" w:author="PRAKSIS" w:date="2022-05-10T11:11:00Z">
            <w:r w:rsidR="006E421D">
              <w:rPr>
                <w:noProof/>
                <w:webHidden/>
              </w:rPr>
              <w:t>7</w:t>
            </w:r>
          </w:ins>
          <w:del w:id="25" w:author="PRAKSIS" w:date="2022-05-10T11:11:00Z">
            <w:r w:rsidR="00D6126A" w:rsidDel="006E421D">
              <w:rPr>
                <w:noProof/>
                <w:webHidden/>
              </w:rPr>
              <w:delText>6</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"_Toc94528826" </w:instrText>
          </w:r>
          <w:r>
            <w:fldChar w:fldCharType="separate"/>
          </w:r>
          <w:r w:rsidR="00D6126A" w:rsidRPr="007A5AC3">
            <w:rPr>
              <w:rStyle w:val="-"/>
              <w:rFonts w:cstheme="minorHAnsi"/>
              <w:noProof/>
              <w:lang w:val="en-US"/>
            </w:rPr>
            <w:t>Results-Example 3</w:t>
          </w:r>
          <w:r w:rsidR="00D6126A">
            <w:rPr>
              <w:noProof/>
              <w:webHidden/>
            </w:rPr>
            <w:tab/>
          </w:r>
          <w:r>
            <w:rPr>
              <w:noProof/>
              <w:webHidden/>
            </w:rPr>
            <w:fldChar w:fldCharType="begin"/>
          </w:r>
          <w:r w:rsidR="00D6126A">
            <w:rPr>
              <w:noProof/>
              <w:webHidden/>
            </w:rPr>
            <w:instrText xml:space="preserve"> PAGEREF _Toc94528826 \h </w:instrText>
          </w:r>
          <w:r>
            <w:rPr>
              <w:noProof/>
              <w:webHidden/>
            </w:rPr>
          </w:r>
          <w:r>
            <w:rPr>
              <w:noProof/>
              <w:webHidden/>
            </w:rPr>
            <w:fldChar w:fldCharType="separate"/>
          </w:r>
          <w:ins w:id="26" w:author="PRAKSIS" w:date="2022-05-10T11:11:00Z">
            <w:r w:rsidR="006E421D">
              <w:rPr>
                <w:noProof/>
                <w:webHidden/>
              </w:rPr>
              <w:t>8</w:t>
            </w:r>
          </w:ins>
          <w:del w:id="27" w:author="PRAKSIS" w:date="2022-05-10T11:11:00Z">
            <w:r w:rsidR="00D6126A" w:rsidDel="006E421D">
              <w:rPr>
                <w:noProof/>
                <w:webHidden/>
              </w:rPr>
              <w:delText>7</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"_Toc94528827" </w:instrText>
          </w:r>
          <w:r>
            <w:fldChar w:fldCharType="separate"/>
          </w:r>
          <w:r w:rsidR="00D6126A" w:rsidRPr="007A5AC3">
            <w:rPr>
              <w:rStyle w:val="-"/>
              <w:rFonts w:cstheme="minorHAnsi"/>
              <w:noProof/>
              <w:lang w:val="en-US"/>
            </w:rPr>
            <w:t>Results-Example 4</w:t>
          </w:r>
          <w:r w:rsidR="00D6126A">
            <w:rPr>
              <w:noProof/>
              <w:webHidden/>
            </w:rPr>
            <w:tab/>
          </w:r>
          <w:r>
            <w:rPr>
              <w:noProof/>
              <w:webHidden/>
            </w:rPr>
            <w:fldChar w:fldCharType="begin"/>
          </w:r>
          <w:r w:rsidR="00D6126A">
            <w:rPr>
              <w:noProof/>
              <w:webHidden/>
            </w:rPr>
            <w:instrText xml:space="preserve"> PAGEREF _Toc94528827 \h </w:instrText>
          </w:r>
          <w:r>
            <w:rPr>
              <w:noProof/>
              <w:webHidden/>
            </w:rPr>
          </w:r>
          <w:r>
            <w:rPr>
              <w:noProof/>
              <w:webHidden/>
            </w:rPr>
            <w:fldChar w:fldCharType="separate"/>
          </w:r>
          <w:ins w:id="28" w:author="PRAKSIS" w:date="2022-05-10T11:11:00Z">
            <w:r w:rsidR="006E421D">
              <w:rPr>
                <w:noProof/>
                <w:webHidden/>
              </w:rPr>
              <w:t>9</w:t>
            </w:r>
          </w:ins>
          <w:del w:id="29" w:author="PRAKSIS" w:date="2022-05-10T11:11:00Z">
            <w:r w:rsidR="00D6126A" w:rsidDel="006E421D">
              <w:rPr>
                <w:noProof/>
                <w:webHidden/>
              </w:rPr>
              <w:delText>7</w:delText>
            </w:r>
          </w:del>
          <w:r>
            <w:rPr>
              <w:noProof/>
              <w:webHidden/>
            </w:rPr>
            <w:fldChar w:fldCharType="end"/>
          </w:r>
          <w:r>
            <w:rPr>
              <w:noProof/>
            </w:rPr>
            <w:fldChar w:fldCharType="end"/>
          </w:r>
        </w:p>
        <w:p w:rsidR="00D6126A" w:rsidRDefault="00FC166F">
          <w:pPr>
            <w:pStyle w:val="20"/>
            <w:tabs>
              <w:tab w:val="right" w:leader="dot" w:pos="9016"/>
            </w:tabs>
            <w:rPr>
              <w:rFonts w:eastAsiaTheme="minorEastAsia"/>
              <w:noProof/>
            </w:rPr>
          </w:pPr>
          <w:r>
            <w:fldChar w:fldCharType="begin"/>
          </w:r>
          <w:r w:rsidR="0073305F">
            <w:instrText xml:space="preserve"> HYPERLINK \l "_Toc94528828" </w:instrText>
          </w:r>
          <w:r>
            <w:fldChar w:fldCharType="separate"/>
          </w:r>
          <w:r w:rsidR="00D6126A" w:rsidRPr="007A5AC3">
            <w:rPr>
              <w:rStyle w:val="-"/>
              <w:rFonts w:cstheme="minorHAnsi"/>
              <w:noProof/>
              <w:lang w:val="en-US"/>
            </w:rPr>
            <w:t>Results-Example 5</w:t>
          </w:r>
          <w:r w:rsidR="00D6126A">
            <w:rPr>
              <w:noProof/>
              <w:webHidden/>
            </w:rPr>
            <w:tab/>
          </w:r>
          <w:r>
            <w:rPr>
              <w:noProof/>
              <w:webHidden/>
            </w:rPr>
            <w:fldChar w:fldCharType="begin"/>
          </w:r>
          <w:r w:rsidR="00D6126A">
            <w:rPr>
              <w:noProof/>
              <w:webHidden/>
            </w:rPr>
            <w:instrText xml:space="preserve"> PAGEREF _Toc94528828 \h </w:instrText>
          </w:r>
          <w:r>
            <w:rPr>
              <w:noProof/>
              <w:webHidden/>
            </w:rPr>
          </w:r>
          <w:r>
            <w:rPr>
              <w:noProof/>
              <w:webHidden/>
            </w:rPr>
            <w:fldChar w:fldCharType="separate"/>
          </w:r>
          <w:ins w:id="30" w:author="PRAKSIS" w:date="2022-05-10T11:11:00Z">
            <w:r w:rsidR="006E421D">
              <w:rPr>
                <w:noProof/>
                <w:webHidden/>
              </w:rPr>
              <w:t>11</w:t>
            </w:r>
          </w:ins>
          <w:del w:id="31" w:author="PRAKSIS" w:date="2022-05-10T11:11:00Z">
            <w:r w:rsidR="00D6126A" w:rsidDel="006E421D">
              <w:rPr>
                <w:noProof/>
                <w:webHidden/>
              </w:rPr>
              <w:delText>9</w:delText>
            </w:r>
          </w:del>
          <w:r>
            <w:rPr>
              <w:noProof/>
              <w:webHidden/>
            </w:rPr>
            <w:fldChar w:fldCharType="end"/>
          </w:r>
          <w:r>
            <w:rPr>
              <w:noProof/>
            </w:rPr>
            <w:fldChar w:fldCharType="end"/>
          </w:r>
        </w:p>
        <w:p w:rsidR="00D433BD" w:rsidRPr="005A22F0" w:rsidRDefault="00FC166F">
          <w:pPr>
            <w:rPr>
              <w:rFonts w:ascii="Calibri" w:hAnsi="Calibri" w:cs="Calibri"/>
            </w:rPr>
          </w:pPr>
          <w:r w:rsidRPr="005A22F0">
            <w:rPr>
              <w:rFonts w:ascii="Calibri" w:hAnsi="Calibri" w:cs="Calibri"/>
              <w:b/>
              <w:bCs/>
              <w:noProof/>
            </w:rPr>
            <w:fldChar w:fldCharType="end"/>
          </w:r>
        </w:p>
      </w:sdtContent>
    </w:sdt>
    <w:p w:rsidR="000232B8" w:rsidRPr="005A22F0" w:rsidRDefault="000232B8" w:rsidP="000232B8">
      <w:pPr>
        <w:rPr>
          <w:rFonts w:ascii="Calibri" w:hAnsi="Calibri" w:cs="Calibri"/>
          <w:lang w:val="en-US"/>
        </w:rPr>
      </w:pPr>
    </w:p>
    <w:p w:rsidR="000232B8" w:rsidRPr="005A22F0" w:rsidRDefault="000232B8" w:rsidP="000232B8">
      <w:pPr>
        <w:rPr>
          <w:rFonts w:ascii="Calibri" w:hAnsi="Calibri" w:cs="Calibri"/>
          <w:lang w:val="en-US"/>
        </w:rPr>
      </w:pPr>
    </w:p>
    <w:p w:rsidR="009F3651" w:rsidRPr="005A22F0" w:rsidRDefault="00BF0113" w:rsidP="001D2B0C">
      <w:pPr>
        <w:pStyle w:val="1"/>
        <w:rPr>
          <w:rFonts w:ascii="Calibri" w:hAnsi="Calibri" w:cs="Calibri"/>
          <w:lang w:val="en-US"/>
        </w:rPr>
      </w:pPr>
      <w:bookmarkStart w:id="32" w:name="_Toc94528812"/>
      <w:r>
        <w:rPr>
          <w:rFonts w:ascii="Calibri" w:hAnsi="Calibri" w:cs="Calibri"/>
          <w:lang w:val="en-US"/>
        </w:rPr>
        <w:t>CHC</w:t>
      </w:r>
      <w:r w:rsidR="001D2B0C" w:rsidRPr="005A22F0">
        <w:rPr>
          <w:rFonts w:ascii="Calibri" w:hAnsi="Calibri" w:cs="Calibri"/>
          <w:lang w:val="en-US"/>
        </w:rPr>
        <w:t xml:space="preserve"> Description</w:t>
      </w:r>
      <w:bookmarkEnd w:id="32"/>
    </w:p>
    <w:p w:rsidR="00BF0113" w:rsidRPr="002A30D0" w:rsidRDefault="00BF0113" w:rsidP="00BF0113">
      <w:pPr>
        <w:jc w:val="both"/>
        <w:rPr>
          <w:rFonts w:cs="Calibri"/>
          <w:sz w:val="24"/>
          <w:szCs w:val="24"/>
          <w:lang w:val="en-US"/>
        </w:rPr>
      </w:pPr>
      <w:r>
        <w:rPr>
          <w:rFonts w:ascii="Calibri" w:hAnsi="Calibri" w:cs="Calibri"/>
          <w:lang w:val="en-US"/>
        </w:rPr>
        <w:tab/>
      </w:r>
      <w:r w:rsidRPr="002A30D0">
        <w:rPr>
          <w:rFonts w:cs="Calibri"/>
          <w:i/>
          <w:iCs/>
          <w:sz w:val="24"/>
          <w:szCs w:val="24"/>
          <w:lang w:val="en-US"/>
        </w:rPr>
        <w:t xml:space="preserve">Context. </w:t>
      </w:r>
      <w:r w:rsidRPr="002A30D0">
        <w:rPr>
          <w:rFonts w:cs="Calibri"/>
          <w:sz w:val="24"/>
          <w:szCs w:val="24"/>
          <w:lang w:val="en-US"/>
        </w:rPr>
        <w:t xml:space="preserve">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 </w:t>
      </w:r>
    </w:p>
    <w:p w:rsidR="00BF0113" w:rsidRPr="002A30D0" w:rsidRDefault="00BF0113" w:rsidP="00BF0113">
      <w:pPr>
        <w:ind w:firstLine="720"/>
        <w:jc w:val="both"/>
        <w:rPr>
          <w:rFonts w:cs="Calibri"/>
          <w:sz w:val="24"/>
          <w:szCs w:val="24"/>
          <w:lang w:val="en-US"/>
        </w:rPr>
      </w:pPr>
      <w:r w:rsidRPr="002A30D0">
        <w:rPr>
          <w:rFonts w:cs="Calibri"/>
          <w:i/>
          <w:iCs/>
          <w:sz w:val="24"/>
          <w:szCs w:val="24"/>
          <w:lang w:val="en-US"/>
        </w:rPr>
        <w:t>Rationale.</w:t>
      </w:r>
      <w:r w:rsidRPr="002A30D0">
        <w:rPr>
          <w:rFonts w:cs="Calibri"/>
          <w:sz w:val="24"/>
          <w:szCs w:val="24"/>
          <w:lang w:val="en-US"/>
        </w:rPr>
        <w:t xml:space="preserve"> This, in turn, requires coordination support of TCNs to find candidates with whom they could share some flat based on most similar preferences.</w:t>
      </w:r>
    </w:p>
    <w:p w:rsidR="00BF0113" w:rsidRPr="002A30D0" w:rsidRDefault="00BF0113" w:rsidP="00BF0113">
      <w:pPr>
        <w:ind w:firstLine="720"/>
        <w:jc w:val="both"/>
        <w:rPr>
          <w:rFonts w:cs="Calibri"/>
          <w:sz w:val="24"/>
          <w:szCs w:val="24"/>
          <w:lang w:val="en-US"/>
        </w:rPr>
      </w:pPr>
      <w:proofErr w:type="spellStart"/>
      <w:r w:rsidRPr="002A30D0">
        <w:rPr>
          <w:rFonts w:cs="Calibri"/>
          <w:i/>
          <w:iCs/>
          <w:sz w:val="24"/>
          <w:szCs w:val="24"/>
          <w:lang w:val="en-US"/>
        </w:rPr>
        <w:t>MyWELCOME</w:t>
      </w:r>
      <w:proofErr w:type="spellEnd"/>
      <w:r w:rsidRPr="002A30D0">
        <w:rPr>
          <w:rFonts w:cs="Calibri"/>
          <w:i/>
          <w:iCs/>
          <w:sz w:val="24"/>
          <w:szCs w:val="24"/>
          <w:lang w:val="en-US"/>
        </w:rPr>
        <w:t xml:space="preserve"> contribution.</w:t>
      </w:r>
      <w:r w:rsidRPr="002A30D0">
        <w:rPr>
          <w:rFonts w:cs="Calibri"/>
          <w:sz w:val="24"/>
          <w:szCs w:val="24"/>
          <w:lang w:val="en-US"/>
        </w:rPr>
        <w:t xml:space="preserve"> In WELCOME, the co-habitation coordination (CHC) scenario is concerned with helping TCNs to form groups of candidates for sharing an apartment according to their given individual and group constraints. The agents, however, neither search for available (rentable space in) rental apartments, nor do they match groups of TCNs with landlords of apartments for rent. These activities may be performed by the </w:t>
      </w:r>
      <w:r w:rsidRPr="002A30D0">
        <w:rPr>
          <w:rFonts w:cs="Calibri"/>
          <w:sz w:val="24"/>
          <w:szCs w:val="24"/>
          <w:lang w:val="en-US"/>
        </w:rPr>
        <w:lastRenderedPageBreak/>
        <w:t xml:space="preserve">proposed groups of TCNs who best match with each other according to their individual preferences and some general hard (group) constraints of sharing some rental apartment in Greece. During self-coordination, TCNs may be assigned to more than one group of candidates for apartment sharing. In the CHC scenario, we consider the following family types: Single </w:t>
      </w:r>
      <w:r>
        <w:rPr>
          <w:rFonts w:cs="Calibri"/>
          <w:sz w:val="24"/>
          <w:szCs w:val="24"/>
          <w:lang w:val="en-US"/>
        </w:rPr>
        <w:t>man</w:t>
      </w:r>
      <w:r w:rsidRPr="002A30D0">
        <w:rPr>
          <w:rFonts w:cs="Calibri"/>
          <w:sz w:val="24"/>
          <w:szCs w:val="24"/>
          <w:lang w:val="en-US"/>
        </w:rPr>
        <w:t>;</w:t>
      </w:r>
      <w:r>
        <w:rPr>
          <w:rFonts w:cs="Calibri"/>
          <w:sz w:val="24"/>
          <w:szCs w:val="24"/>
          <w:lang w:val="en-US"/>
        </w:rPr>
        <w:t xml:space="preserve"> Single woman;</w:t>
      </w:r>
      <w:r w:rsidRPr="002A30D0">
        <w:rPr>
          <w:rFonts w:cs="Calibri"/>
          <w:sz w:val="24"/>
          <w:szCs w:val="24"/>
          <w:lang w:val="en-US"/>
        </w:rPr>
        <w:t xml:space="preserve"> </w:t>
      </w:r>
      <w:r>
        <w:rPr>
          <w:rFonts w:cs="Calibri"/>
          <w:sz w:val="24"/>
          <w:szCs w:val="24"/>
          <w:lang w:val="en-US"/>
        </w:rPr>
        <w:t xml:space="preserve">2-member Nuclear family; 3-member Nuclear family; 4-member Nuclear family; Single-parent (mother) family; Single-parent (father) family; Extended family. </w:t>
      </w:r>
    </w:p>
    <w:p w:rsidR="00BF0113" w:rsidRPr="002A30D0" w:rsidRDefault="00BF0113" w:rsidP="00BF0113">
      <w:pPr>
        <w:jc w:val="both"/>
        <w:rPr>
          <w:rFonts w:cs="Calibri"/>
          <w:sz w:val="24"/>
          <w:szCs w:val="24"/>
          <w:lang w:val="en-US"/>
        </w:rPr>
      </w:pPr>
      <w:r w:rsidRPr="002A30D0">
        <w:rPr>
          <w:rFonts w:cs="Calibri"/>
          <w:sz w:val="24"/>
          <w:szCs w:val="24"/>
          <w:lang w:val="en-US"/>
        </w:rPr>
        <w:t xml:space="preserve">At the end of a CHC process, each participating TCN shall be informed by his/ her agent about the recommended (approximately) optimal cohabitation group for her and the respective contact addresses of the other group members. The WELCOME system should make suggestions to the TCNs for their grouping with respect to co-habitation based on the following constraints: </w:t>
      </w:r>
    </w:p>
    <w:p w:rsidR="00BF0113" w:rsidRPr="002A30D0" w:rsidRDefault="00BF0113" w:rsidP="00D6126A">
      <w:pPr>
        <w:pStyle w:val="a3"/>
        <w:numPr>
          <w:ilvl w:val="0"/>
          <w:numId w:val="6"/>
        </w:numPr>
        <w:jc w:val="both"/>
        <w:rPr>
          <w:rFonts w:cs="Calibri"/>
          <w:sz w:val="24"/>
          <w:szCs w:val="24"/>
          <w:lang w:val="en-US"/>
        </w:rPr>
      </w:pPr>
      <w:r w:rsidRPr="002A30D0">
        <w:rPr>
          <w:rFonts w:cs="Calibri"/>
          <w:b/>
          <w:bCs/>
          <w:sz w:val="24"/>
          <w:szCs w:val="24"/>
          <w:lang w:val="en-US"/>
        </w:rPr>
        <w:t>Individual constraints</w:t>
      </w:r>
      <w:r w:rsidRPr="002A30D0">
        <w:rPr>
          <w:rFonts w:cs="Calibri"/>
          <w:sz w:val="24"/>
          <w:szCs w:val="24"/>
          <w:lang w:val="en-US"/>
        </w:rPr>
        <w:t xml:space="preserve"> specified by the TCNs (preferences)</w:t>
      </w:r>
    </w:p>
    <w:p w:rsidR="00BF0113" w:rsidRPr="002A30D0" w:rsidRDefault="00BF0113" w:rsidP="00D6126A">
      <w:pPr>
        <w:pStyle w:val="a3"/>
        <w:numPr>
          <w:ilvl w:val="0"/>
          <w:numId w:val="7"/>
        </w:numPr>
        <w:rPr>
          <w:rFonts w:cs="Calibri"/>
          <w:sz w:val="24"/>
          <w:szCs w:val="24"/>
          <w:lang w:val="en-US"/>
        </w:rPr>
      </w:pPr>
      <w:r w:rsidRPr="002A30D0">
        <w:rPr>
          <w:rFonts w:cs="Calibri"/>
          <w:b/>
          <w:bCs/>
          <w:sz w:val="24"/>
          <w:szCs w:val="24"/>
          <w:lang w:val="en-US"/>
        </w:rPr>
        <w:t>Age</w:t>
      </w:r>
      <w:r w:rsidRPr="002A30D0">
        <w:rPr>
          <w:rFonts w:cs="Calibri"/>
          <w:sz w:val="24"/>
          <w:szCs w:val="24"/>
          <w:lang w:val="en-US"/>
        </w:rPr>
        <w:t xml:space="preserve">:  A TCN could prefer to belong to a group of </w:t>
      </w:r>
      <w:r>
        <w:rPr>
          <w:rFonts w:cs="Calibri"/>
          <w:sz w:val="24"/>
          <w:szCs w:val="24"/>
          <w:lang w:val="en-US"/>
        </w:rPr>
        <w:t>certain a</w:t>
      </w:r>
      <w:r w:rsidRPr="002A30D0">
        <w:rPr>
          <w:rFonts w:cs="Calibri"/>
          <w:sz w:val="24"/>
          <w:szCs w:val="24"/>
          <w:lang w:val="en-US"/>
        </w:rPr>
        <w:t>ge</w:t>
      </w:r>
      <w:r>
        <w:rPr>
          <w:rFonts w:cs="Calibri"/>
          <w:sz w:val="24"/>
          <w:szCs w:val="24"/>
          <w:lang w:val="en-US"/>
        </w:rPr>
        <w:t xml:space="preserve"> group(s)</w:t>
      </w:r>
      <w:r w:rsidRPr="002A30D0">
        <w:rPr>
          <w:rFonts w:cs="Calibri"/>
          <w:sz w:val="24"/>
          <w:szCs w:val="24"/>
          <w:lang w:val="en-US"/>
        </w:rPr>
        <w:t xml:space="preserve">, to the extent possible, as they are more likely to share common interests. Recommended age groups for exclusive preference settings by TCNs: </w:t>
      </w:r>
      <w:r w:rsidRPr="002A30D0">
        <w:rPr>
          <w:rFonts w:cs="Calibri"/>
          <w:i/>
          <w:sz w:val="24"/>
          <w:szCs w:val="24"/>
          <w:lang w:val="en-US"/>
        </w:rPr>
        <w:t>18 – 25, 26 – 33, 34 – 43, 44 – 50, 50 – 65, and 65+.</w:t>
      </w:r>
      <w:r>
        <w:rPr>
          <w:rFonts w:cs="Calibri"/>
          <w:i/>
          <w:sz w:val="24"/>
          <w:szCs w:val="24"/>
          <w:lang w:val="en-US"/>
        </w:rPr>
        <w:t xml:space="preserve"> </w:t>
      </w:r>
      <w:r w:rsidRPr="00C00FAE">
        <w:rPr>
          <w:rFonts w:cs="Calibri"/>
          <w:b/>
          <w:sz w:val="24"/>
          <w:szCs w:val="24"/>
          <w:lang w:val="en-US"/>
        </w:rPr>
        <w:t>Selectable Options</w:t>
      </w:r>
      <w:r>
        <w:rPr>
          <w:rFonts w:cs="Calibri"/>
          <w:sz w:val="24"/>
          <w:szCs w:val="24"/>
          <w:lang w:val="en-US"/>
        </w:rPr>
        <w:t>: {“Don’t mind”, 18-25, 26-33, 34-43, 44-50, 51-65, 65-120}</w:t>
      </w:r>
    </w:p>
    <w:p w:rsidR="00BF0113" w:rsidRPr="002A30D0" w:rsidRDefault="00BF0113" w:rsidP="00D6126A">
      <w:pPr>
        <w:pStyle w:val="a3"/>
        <w:numPr>
          <w:ilvl w:val="0"/>
          <w:numId w:val="7"/>
        </w:numPr>
        <w:jc w:val="both"/>
        <w:rPr>
          <w:rFonts w:cs="Calibri"/>
          <w:sz w:val="24"/>
          <w:szCs w:val="24"/>
          <w:lang w:val="en-US"/>
        </w:rPr>
      </w:pPr>
      <w:r w:rsidRPr="002A30D0">
        <w:rPr>
          <w:rFonts w:cs="Calibri"/>
          <w:b/>
          <w:bCs/>
          <w:sz w:val="24"/>
          <w:szCs w:val="24"/>
          <w:lang w:val="en-US"/>
        </w:rPr>
        <w:t>Gender</w:t>
      </w:r>
      <w:r w:rsidRPr="002A30D0">
        <w:rPr>
          <w:rFonts w:cs="Calibri"/>
          <w:sz w:val="24"/>
          <w:szCs w:val="24"/>
          <w:lang w:val="en-US"/>
        </w:rPr>
        <w:t xml:space="preserve">: </w:t>
      </w:r>
      <w:r w:rsidRPr="002A30D0">
        <w:rPr>
          <w:rFonts w:eastAsia="Calibri" w:cs="Calibri"/>
          <w:sz w:val="24"/>
          <w:szCs w:val="24"/>
          <w:lang w:val="en-US"/>
        </w:rPr>
        <w:t xml:space="preserve">A TCN could prefer being </w:t>
      </w:r>
      <w:r>
        <w:rPr>
          <w:rFonts w:eastAsia="Calibri" w:cs="Calibri"/>
          <w:sz w:val="24"/>
          <w:szCs w:val="24"/>
          <w:lang w:val="en-US"/>
        </w:rPr>
        <w:t xml:space="preserve">member of </w:t>
      </w:r>
      <w:r w:rsidRPr="002A30D0">
        <w:rPr>
          <w:rFonts w:eastAsia="Calibri" w:cs="Calibri"/>
          <w:i/>
          <w:sz w:val="24"/>
          <w:szCs w:val="24"/>
          <w:lang w:val="en-US"/>
        </w:rPr>
        <w:t>Male</w:t>
      </w:r>
      <w:r>
        <w:rPr>
          <w:rFonts w:eastAsia="Calibri" w:cs="Calibri"/>
          <w:sz w:val="24"/>
          <w:szCs w:val="24"/>
          <w:lang w:val="en-US"/>
        </w:rPr>
        <w:t xml:space="preserve">, </w:t>
      </w:r>
      <w:r w:rsidRPr="002A30D0">
        <w:rPr>
          <w:rFonts w:eastAsia="Calibri" w:cs="Calibri"/>
          <w:i/>
          <w:sz w:val="24"/>
          <w:szCs w:val="24"/>
          <w:lang w:val="en-US"/>
        </w:rPr>
        <w:t>Female</w:t>
      </w:r>
      <w:r>
        <w:rPr>
          <w:rFonts w:eastAsia="Calibri" w:cs="Calibri"/>
          <w:sz w:val="24"/>
          <w:szCs w:val="24"/>
          <w:lang w:val="en-US"/>
        </w:rPr>
        <w:t xml:space="preserve"> or </w:t>
      </w:r>
      <w:r w:rsidRPr="002A30D0">
        <w:rPr>
          <w:rFonts w:eastAsia="Calibri" w:cs="Calibri"/>
          <w:i/>
          <w:sz w:val="24"/>
          <w:szCs w:val="24"/>
          <w:lang w:val="en-US"/>
        </w:rPr>
        <w:t>Other</w:t>
      </w:r>
      <w:r>
        <w:rPr>
          <w:rFonts w:eastAsia="Calibri"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“Male”, “Female”, “Other”}</w:t>
      </w:r>
    </w:p>
    <w:p w:rsidR="00BF0113" w:rsidRPr="002A30D0" w:rsidRDefault="00BF0113" w:rsidP="00D6126A">
      <w:pPr>
        <w:pStyle w:val="a3"/>
        <w:numPr>
          <w:ilvl w:val="0"/>
          <w:numId w:val="7"/>
        </w:numPr>
        <w:jc w:val="both"/>
        <w:rPr>
          <w:rFonts w:cs="Calibri"/>
          <w:sz w:val="24"/>
          <w:szCs w:val="24"/>
          <w:lang w:val="en-US"/>
        </w:rPr>
      </w:pPr>
      <w:r w:rsidRPr="002A30D0">
        <w:rPr>
          <w:rFonts w:cs="Calibri"/>
          <w:b/>
          <w:bCs/>
          <w:sz w:val="24"/>
          <w:szCs w:val="24"/>
          <w:lang w:val="en-US"/>
        </w:rPr>
        <w:t xml:space="preserve">Family: </w:t>
      </w:r>
      <w:r w:rsidRPr="002A30D0">
        <w:rPr>
          <w:rFonts w:cs="Calibri"/>
          <w:sz w:val="24"/>
          <w:szCs w:val="24"/>
          <w:lang w:val="en-US"/>
        </w:rPr>
        <w:t xml:space="preserve">A TCN could prefer to belong to a cohabitation group </w:t>
      </w:r>
      <w:r>
        <w:rPr>
          <w:rFonts w:cs="Calibri"/>
          <w:sz w:val="24"/>
          <w:szCs w:val="24"/>
          <w:lang w:val="en-US"/>
        </w:rPr>
        <w:t xml:space="preserve">certain family type(s). </w:t>
      </w:r>
      <w:r w:rsidRPr="002A30D0">
        <w:rPr>
          <w:rFonts w:cs="Calibri"/>
          <w:sz w:val="24"/>
          <w:szCs w:val="24"/>
          <w:lang w:val="en-US"/>
        </w:rPr>
        <w:t xml:space="preserve">Recommended </w:t>
      </w:r>
      <w:r>
        <w:rPr>
          <w:rFonts w:cs="Calibri"/>
          <w:sz w:val="24"/>
          <w:szCs w:val="24"/>
          <w:lang w:val="en-US"/>
        </w:rPr>
        <w:t xml:space="preserve">family types </w:t>
      </w:r>
      <w:r w:rsidRPr="002A30D0">
        <w:rPr>
          <w:rFonts w:cs="Calibri"/>
          <w:sz w:val="24"/>
          <w:szCs w:val="24"/>
          <w:lang w:val="en-US"/>
        </w:rPr>
        <w:t xml:space="preserve">for exclusive preference settings by TCNs: </w:t>
      </w:r>
      <w:r>
        <w:rPr>
          <w:rFonts w:cs="Calibri"/>
          <w:i/>
          <w:sz w:val="24"/>
          <w:szCs w:val="24"/>
          <w:lang w:val="en-US"/>
        </w:rPr>
        <w:t>Single M</w:t>
      </w:r>
      <w:r w:rsidRPr="002A30D0">
        <w:rPr>
          <w:rFonts w:cs="Calibri"/>
          <w:i/>
          <w:sz w:val="24"/>
          <w:szCs w:val="24"/>
          <w:lang w:val="en-US"/>
        </w:rPr>
        <w:t>an,</w:t>
      </w:r>
      <w:r>
        <w:rPr>
          <w:rFonts w:cs="Calibri"/>
          <w:i/>
          <w:sz w:val="24"/>
          <w:szCs w:val="24"/>
          <w:lang w:val="en-US"/>
        </w:rPr>
        <w:t xml:space="preserve"> Single Woman,</w:t>
      </w:r>
      <w:r w:rsidRPr="002A30D0">
        <w:rPr>
          <w:rFonts w:cs="Calibri"/>
          <w:i/>
          <w:sz w:val="24"/>
          <w:szCs w:val="24"/>
          <w:lang w:val="en-US"/>
        </w:rPr>
        <w:t xml:space="preserve"> </w:t>
      </w:r>
      <w:r>
        <w:rPr>
          <w:rFonts w:cs="Calibri"/>
          <w:i/>
          <w:sz w:val="24"/>
          <w:szCs w:val="24"/>
          <w:lang w:val="en-US"/>
        </w:rPr>
        <w:t xml:space="preserve">Nuclear Family (a couple and their children) , Single Parent Mother Family, Single Parent Father Family, Extended family (nuclear + grandparents/other relatives). </w:t>
      </w:r>
      <w:r w:rsidRPr="00C00FAE">
        <w:rPr>
          <w:rFonts w:cs="Calibri"/>
          <w:b/>
          <w:sz w:val="24"/>
          <w:szCs w:val="24"/>
          <w:lang w:val="en-US"/>
        </w:rPr>
        <w:t>Selectable Options</w:t>
      </w:r>
      <w:r>
        <w:rPr>
          <w:rFonts w:cs="Calibri"/>
          <w:sz w:val="24"/>
          <w:szCs w:val="24"/>
          <w:lang w:val="en-US"/>
        </w:rPr>
        <w:t>: {“Don’t mind”, “Single Man”, Single Woman”, Nuclear”, “Single Parent Mother”, “Single Parent Father”, “Extended”}</w:t>
      </w:r>
    </w:p>
    <w:p w:rsidR="00BF0113" w:rsidRPr="002A30D0" w:rsidRDefault="00BF0113" w:rsidP="00D6126A">
      <w:pPr>
        <w:pStyle w:val="a3"/>
        <w:numPr>
          <w:ilvl w:val="0"/>
          <w:numId w:val="7"/>
        </w:numPr>
        <w:jc w:val="both"/>
        <w:rPr>
          <w:rFonts w:cs="Calibri"/>
          <w:sz w:val="24"/>
          <w:szCs w:val="24"/>
          <w:lang w:val="en-US"/>
        </w:rPr>
      </w:pPr>
      <w:r w:rsidRPr="002A30D0">
        <w:rPr>
          <w:rFonts w:cs="Calibri"/>
          <w:b/>
          <w:bCs/>
          <w:sz w:val="24"/>
          <w:szCs w:val="24"/>
          <w:lang w:val="en-US"/>
        </w:rPr>
        <w:t>Nationality</w:t>
      </w:r>
      <w:r w:rsidRPr="002A30D0">
        <w:rPr>
          <w:rFonts w:cs="Calibri"/>
          <w:sz w:val="24"/>
          <w:szCs w:val="24"/>
          <w:lang w:val="en-US"/>
        </w:rPr>
        <w:t xml:space="preserve">: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w:t>
      </w:r>
      <w:r>
        <w:rPr>
          <w:rFonts w:cs="Calibri"/>
          <w:sz w:val="24"/>
          <w:szCs w:val="24"/>
          <w:lang w:val="en-US"/>
        </w:rPr>
        <w:t xml:space="preserve">A TCN could prefer being member of </w:t>
      </w:r>
      <w:r w:rsidRPr="00460165">
        <w:rPr>
          <w:rFonts w:cs="Calibri"/>
          <w:i/>
          <w:sz w:val="24"/>
          <w:szCs w:val="24"/>
          <w:lang w:val="en-US"/>
        </w:rPr>
        <w:t>same or mixed</w:t>
      </w:r>
      <w:r>
        <w:rPr>
          <w:rFonts w:cs="Calibri"/>
          <w:sz w:val="24"/>
          <w:szCs w:val="24"/>
          <w:lang w:val="en-US"/>
        </w:rPr>
        <w:t xml:space="preserve"> gender group. </w:t>
      </w:r>
      <w:r w:rsidRPr="00C00FAE">
        <w:rPr>
          <w:rFonts w:cs="Calibri"/>
          <w:b/>
          <w:sz w:val="24"/>
          <w:szCs w:val="24"/>
          <w:lang w:val="en-US"/>
        </w:rPr>
        <w:t>Selectable Options</w:t>
      </w:r>
      <w:r>
        <w:rPr>
          <w:rFonts w:cs="Calibri"/>
          <w:sz w:val="24"/>
          <w:szCs w:val="24"/>
          <w:lang w:val="en-US"/>
        </w:rPr>
        <w:t>: {“Don’t mind”, “Same”, “Mixed”}</w:t>
      </w:r>
    </w:p>
    <w:p w:rsidR="00BF0113" w:rsidRPr="002A30D0" w:rsidRDefault="00BF0113" w:rsidP="00D6126A">
      <w:pPr>
        <w:pStyle w:val="a3"/>
        <w:numPr>
          <w:ilvl w:val="0"/>
          <w:numId w:val="7"/>
        </w:numPr>
        <w:jc w:val="both"/>
        <w:rPr>
          <w:rFonts w:cs="Calibri"/>
          <w:sz w:val="24"/>
          <w:szCs w:val="24"/>
          <w:lang w:val="en-US"/>
        </w:rPr>
      </w:pPr>
      <w:r w:rsidRPr="002A30D0">
        <w:rPr>
          <w:rFonts w:cs="Calibri"/>
          <w:b/>
          <w:bCs/>
          <w:sz w:val="24"/>
          <w:szCs w:val="24"/>
          <w:lang w:val="en-US"/>
        </w:rPr>
        <w:t>Religion</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religion group</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“Same”, “Mixed”}</w:t>
      </w:r>
    </w:p>
    <w:p w:rsidR="00BF0113" w:rsidRPr="002A30D0" w:rsidRDefault="00BF0113" w:rsidP="00D6126A">
      <w:pPr>
        <w:pStyle w:val="a3"/>
        <w:numPr>
          <w:ilvl w:val="0"/>
          <w:numId w:val="7"/>
        </w:numPr>
        <w:jc w:val="both"/>
        <w:rPr>
          <w:rFonts w:cs="Calibri"/>
          <w:sz w:val="24"/>
          <w:szCs w:val="24"/>
          <w:lang w:val="en-US"/>
        </w:rPr>
      </w:pPr>
      <w:r w:rsidRPr="002A30D0">
        <w:rPr>
          <w:rFonts w:cs="Calibri"/>
          <w:b/>
          <w:bCs/>
          <w:sz w:val="24"/>
          <w:szCs w:val="24"/>
          <w:lang w:val="en-US"/>
        </w:rPr>
        <w:t>Ethnicity</w:t>
      </w:r>
      <w:r w:rsidRPr="002A30D0">
        <w:rPr>
          <w:rFonts w:cs="Calibri"/>
          <w:sz w:val="24"/>
          <w:szCs w:val="24"/>
          <w:lang w:val="en-US"/>
        </w:rPr>
        <w:t xml:space="preserve">: A TCN could prefer to be in a </w:t>
      </w:r>
      <w:r w:rsidRPr="006B6280">
        <w:rPr>
          <w:rFonts w:cs="Calibri"/>
          <w:i/>
          <w:sz w:val="24"/>
          <w:szCs w:val="24"/>
          <w:lang w:val="en-US"/>
        </w:rPr>
        <w:t>mixed or same</w:t>
      </w:r>
      <w:r>
        <w:rPr>
          <w:rFonts w:cs="Calibri"/>
          <w:sz w:val="24"/>
          <w:szCs w:val="24"/>
          <w:lang w:val="en-US"/>
        </w:rPr>
        <w:t xml:space="preserve"> </w:t>
      </w:r>
      <w:r w:rsidRPr="002A30D0">
        <w:rPr>
          <w:rFonts w:cs="Calibri"/>
          <w:sz w:val="24"/>
          <w:szCs w:val="24"/>
          <w:lang w:val="en-US"/>
        </w:rPr>
        <w:t>ethn</w:t>
      </w:r>
      <w:r>
        <w:rPr>
          <w:rFonts w:cs="Calibri"/>
          <w:sz w:val="24"/>
          <w:szCs w:val="24"/>
          <w:lang w:val="en-US"/>
        </w:rPr>
        <w:t xml:space="preserve">ic group. </w:t>
      </w:r>
      <w:r w:rsidRPr="00C00FAE">
        <w:rPr>
          <w:rFonts w:cs="Calibri"/>
          <w:b/>
          <w:sz w:val="24"/>
          <w:szCs w:val="24"/>
          <w:lang w:val="en-US"/>
        </w:rPr>
        <w:t>Selectable Options</w:t>
      </w:r>
      <w:r>
        <w:rPr>
          <w:rFonts w:cs="Calibri"/>
          <w:sz w:val="24"/>
          <w:szCs w:val="24"/>
          <w:lang w:val="en-US"/>
        </w:rPr>
        <w:t>: {“Don’t mind”, “Same”, “Mixed”}</w:t>
      </w:r>
    </w:p>
    <w:p w:rsidR="00BF0113" w:rsidRPr="002A30D0" w:rsidRDefault="00BF0113" w:rsidP="00D6126A">
      <w:pPr>
        <w:pStyle w:val="a3"/>
        <w:numPr>
          <w:ilvl w:val="0"/>
          <w:numId w:val="7"/>
        </w:numPr>
        <w:jc w:val="both"/>
        <w:rPr>
          <w:rFonts w:cs="Calibri"/>
          <w:sz w:val="24"/>
          <w:szCs w:val="24"/>
          <w:lang w:val="en-US"/>
        </w:rPr>
      </w:pPr>
      <w:r w:rsidRPr="002A30D0">
        <w:rPr>
          <w:rFonts w:cs="Calibri"/>
          <w:b/>
          <w:bCs/>
          <w:sz w:val="24"/>
          <w:szCs w:val="24"/>
          <w:lang w:val="en-US"/>
        </w:rPr>
        <w:t>Apartment preferences:</w:t>
      </w:r>
      <w:r w:rsidRPr="002A30D0">
        <w:rPr>
          <w:rFonts w:cs="Calibri"/>
          <w:sz w:val="24"/>
          <w:szCs w:val="24"/>
          <w:lang w:val="en-US"/>
        </w:rPr>
        <w:t xml:space="preserve"> A TCN could specify rental flat or apartment related preferences</w:t>
      </w:r>
    </w:p>
    <w:p w:rsidR="00BF0113" w:rsidRPr="009C6159" w:rsidRDefault="00BF0113" w:rsidP="00D6126A">
      <w:pPr>
        <w:pStyle w:val="a3"/>
        <w:numPr>
          <w:ilvl w:val="1"/>
          <w:numId w:val="7"/>
        </w:numPr>
        <w:jc w:val="both"/>
        <w:rPr>
          <w:rFonts w:cs="Calibri"/>
          <w:sz w:val="24"/>
          <w:szCs w:val="24"/>
          <w:lang w:val="en-US"/>
        </w:rPr>
      </w:pPr>
      <w:r w:rsidRPr="004F4C83">
        <w:rPr>
          <w:rFonts w:cs="Calibri"/>
          <w:b/>
          <w:sz w:val="24"/>
          <w:szCs w:val="24"/>
          <w:lang w:val="en-US"/>
        </w:rPr>
        <w:t>Location (area) of apartment</w:t>
      </w:r>
      <w:r>
        <w:rPr>
          <w:rFonts w:cs="Calibri"/>
          <w:sz w:val="24"/>
          <w:szCs w:val="24"/>
          <w:lang w:val="en-US"/>
        </w:rPr>
        <w:t xml:space="preserve">: A TCN could specify one or multiple of the following locations listed below, as preference. </w:t>
      </w:r>
      <w:r w:rsidRPr="00C00FAE">
        <w:rPr>
          <w:rFonts w:cs="Calibri"/>
          <w:b/>
          <w:sz w:val="24"/>
          <w:szCs w:val="24"/>
          <w:lang w:val="en-US"/>
        </w:rPr>
        <w:t>Selectable Options</w:t>
      </w:r>
      <w:r>
        <w:rPr>
          <w:rFonts w:cs="Calibri"/>
          <w:sz w:val="24"/>
          <w:szCs w:val="24"/>
          <w:lang w:val="en-US"/>
        </w:rPr>
        <w:t>: {“Don’t mind”, “</w:t>
      </w:r>
      <w:proofErr w:type="spellStart"/>
      <w:r w:rsidRPr="004F4C83">
        <w:rPr>
          <w:rFonts w:cs="Calibri"/>
          <w:i/>
          <w:iCs/>
          <w:sz w:val="24"/>
          <w:szCs w:val="24"/>
          <w:lang w:val="en-US"/>
        </w:rPr>
        <w:t>Ampelokipoi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Menemeni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Kalamaria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Eleftherio-Kordelio</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Evosmos</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Agios</w:t>
      </w:r>
      <w:proofErr w:type="spellEnd"/>
      <w:r w:rsidRPr="004F4C83">
        <w:rPr>
          <w:rFonts w:cs="Calibri"/>
          <w:i/>
          <w:iCs/>
          <w:sz w:val="24"/>
          <w:szCs w:val="24"/>
          <w:lang w:val="en-US"/>
        </w:rPr>
        <w:t xml:space="preserve"> </w:t>
      </w:r>
      <w:proofErr w:type="spellStart"/>
      <w:r w:rsidRPr="004F4C83">
        <w:rPr>
          <w:rFonts w:cs="Calibri"/>
          <w:i/>
          <w:iCs/>
          <w:sz w:val="24"/>
          <w:szCs w:val="24"/>
          <w:lang w:val="en-US"/>
        </w:rPr>
        <w:t>Pavlos</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Neapoli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Pefka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Sykies</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Nea</w:t>
      </w:r>
      <w:proofErr w:type="spellEnd"/>
      <w:r w:rsidRPr="004F4C83">
        <w:rPr>
          <w:rFonts w:cs="Calibri"/>
          <w:i/>
          <w:iCs/>
          <w:sz w:val="24"/>
          <w:szCs w:val="24"/>
          <w:lang w:val="en-US"/>
        </w:rPr>
        <w:t xml:space="preserve"> </w:t>
      </w:r>
      <w:proofErr w:type="spellStart"/>
      <w:r w:rsidRPr="004F4C83">
        <w:rPr>
          <w:rFonts w:cs="Calibri"/>
          <w:i/>
          <w:iCs/>
          <w:sz w:val="24"/>
          <w:szCs w:val="24"/>
          <w:lang w:val="en-US"/>
        </w:rPr>
        <w:t>Efkarpia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Polichni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Stavroupoli</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Pylaia</w:t>
      </w:r>
      <w:proofErr w:type="spellEnd"/>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r w:rsidRPr="004F4C83">
        <w:rPr>
          <w:rFonts w:cs="Calibri"/>
          <w:i/>
          <w:iCs/>
          <w:sz w:val="24"/>
          <w:szCs w:val="24"/>
          <w:lang w:val="en-US"/>
        </w:rPr>
        <w:t>Thessaloniki</w:t>
      </w:r>
      <w:r>
        <w:rPr>
          <w:rFonts w:cs="Calibri"/>
          <w:i/>
          <w:iCs/>
          <w:sz w:val="24"/>
          <w:szCs w:val="24"/>
          <w:lang w:val="en-US"/>
        </w:rPr>
        <w:t>”</w:t>
      </w:r>
      <w:r w:rsidRPr="004F4C83">
        <w:rPr>
          <w:rFonts w:cs="Calibri"/>
          <w:i/>
          <w:iCs/>
          <w:sz w:val="24"/>
          <w:szCs w:val="24"/>
          <w:lang w:val="en-US"/>
        </w:rPr>
        <w:t xml:space="preserve">, </w:t>
      </w:r>
      <w:r>
        <w:rPr>
          <w:rFonts w:cs="Calibri"/>
          <w:i/>
          <w:iCs/>
          <w:sz w:val="24"/>
          <w:szCs w:val="24"/>
          <w:lang w:val="en-US"/>
        </w:rPr>
        <w:t>“</w:t>
      </w:r>
      <w:proofErr w:type="spellStart"/>
      <w:r w:rsidRPr="004F4C83">
        <w:rPr>
          <w:rFonts w:cs="Calibri"/>
          <w:i/>
          <w:iCs/>
          <w:sz w:val="24"/>
          <w:szCs w:val="24"/>
          <w:lang w:val="en-US"/>
        </w:rPr>
        <w:t>Triandria</w:t>
      </w:r>
      <w:proofErr w:type="spellEnd"/>
      <w:r>
        <w:rPr>
          <w:rFonts w:cs="Calibri"/>
          <w:sz w:val="24"/>
          <w:szCs w:val="24"/>
          <w:lang w:val="en-US"/>
        </w:rPr>
        <w:t>”}</w:t>
      </w:r>
      <w:r>
        <w:rPr>
          <w:rFonts w:cs="Calibri"/>
          <w:i/>
          <w:iCs/>
          <w:sz w:val="24"/>
          <w:szCs w:val="24"/>
          <w:lang w:val="en-US"/>
        </w:rPr>
        <w:t xml:space="preserve"> </w:t>
      </w:r>
    </w:p>
    <w:p w:rsidR="00BF0113" w:rsidRPr="002A30D0" w:rsidRDefault="00BF0113" w:rsidP="00D6126A">
      <w:pPr>
        <w:pStyle w:val="a3"/>
        <w:numPr>
          <w:ilvl w:val="1"/>
          <w:numId w:val="7"/>
        </w:numPr>
        <w:jc w:val="both"/>
        <w:rPr>
          <w:rFonts w:cs="Calibri"/>
          <w:sz w:val="24"/>
          <w:szCs w:val="24"/>
          <w:lang w:val="en-US"/>
        </w:rPr>
      </w:pPr>
      <w:r w:rsidRPr="004F4C83">
        <w:rPr>
          <w:rFonts w:cs="Calibri"/>
          <w:b/>
          <w:sz w:val="24"/>
          <w:szCs w:val="24"/>
          <w:lang w:val="en-US"/>
        </w:rPr>
        <w:lastRenderedPageBreak/>
        <w:t>Accessibility (disabled accessible)</w:t>
      </w:r>
      <w:r>
        <w:rPr>
          <w:rFonts w:cs="Calibri"/>
          <w:sz w:val="24"/>
          <w:szCs w:val="24"/>
          <w:lang w:val="en-US"/>
        </w:rPr>
        <w:t xml:space="preserve">: A TCN could select </w:t>
      </w:r>
      <w:r w:rsidRPr="004F4C83">
        <w:rPr>
          <w:rFonts w:cs="Calibri"/>
          <w:i/>
          <w:sz w:val="24"/>
          <w:szCs w:val="24"/>
          <w:lang w:val="en-US"/>
        </w:rPr>
        <w:t xml:space="preserve">yes or </w:t>
      </w:r>
      <w:r>
        <w:rPr>
          <w:rFonts w:cs="Calibri"/>
          <w:i/>
          <w:sz w:val="24"/>
          <w:szCs w:val="24"/>
          <w:lang w:val="en-US"/>
        </w:rPr>
        <w:t xml:space="preserve">“Don’t mind” </w:t>
      </w:r>
      <w:r>
        <w:rPr>
          <w:rFonts w:cs="Calibri"/>
          <w:sz w:val="24"/>
          <w:szCs w:val="24"/>
          <w:lang w:val="en-US"/>
        </w:rPr>
        <w:t xml:space="preserve">for availability of accessibility. </w:t>
      </w:r>
      <w:r w:rsidRPr="00C00FAE">
        <w:rPr>
          <w:rFonts w:cs="Calibri"/>
          <w:b/>
          <w:sz w:val="24"/>
          <w:szCs w:val="24"/>
          <w:lang w:val="en-US"/>
        </w:rPr>
        <w:t>Selectable Options</w:t>
      </w:r>
      <w:r>
        <w:rPr>
          <w:rFonts w:cs="Calibri"/>
          <w:sz w:val="24"/>
          <w:szCs w:val="24"/>
          <w:lang w:val="en-US"/>
        </w:rPr>
        <w:t>: {“Don’t mind”, “Yes”, “No”}</w:t>
      </w:r>
    </w:p>
    <w:p w:rsidR="00BF0113" w:rsidRPr="004F4C83" w:rsidRDefault="00BF0113" w:rsidP="00D6126A">
      <w:pPr>
        <w:pStyle w:val="a3"/>
        <w:numPr>
          <w:ilvl w:val="1"/>
          <w:numId w:val="7"/>
        </w:numPr>
        <w:jc w:val="both"/>
        <w:rPr>
          <w:rFonts w:cs="Calibri"/>
          <w:b/>
          <w:sz w:val="24"/>
          <w:szCs w:val="24"/>
          <w:lang w:val="en-US"/>
        </w:rPr>
      </w:pPr>
      <w:r w:rsidRPr="004F4C83">
        <w:rPr>
          <w:rFonts w:cs="Calibri"/>
          <w:b/>
          <w:sz w:val="24"/>
          <w:szCs w:val="24"/>
          <w:lang w:val="en-US"/>
        </w:rPr>
        <w:t>Rental period (from-to)</w:t>
      </w:r>
      <w:r>
        <w:rPr>
          <w:rFonts w:cs="Calibri"/>
          <w:b/>
          <w:sz w:val="24"/>
          <w:szCs w:val="24"/>
          <w:lang w:val="en-US"/>
        </w:rPr>
        <w:t xml:space="preserve">: </w:t>
      </w:r>
      <w:r>
        <w:rPr>
          <w:rFonts w:cs="Calibri"/>
          <w:sz w:val="24"/>
          <w:szCs w:val="24"/>
          <w:lang w:val="en-US"/>
        </w:rPr>
        <w:t xml:space="preserve">A TCN could specify a </w:t>
      </w:r>
      <w:r w:rsidRPr="004F4C83">
        <w:rPr>
          <w:rFonts w:cs="Calibri"/>
          <w:i/>
          <w:sz w:val="24"/>
          <w:szCs w:val="24"/>
          <w:lang w:val="en-US"/>
        </w:rPr>
        <w:t>start and end date</w:t>
      </w:r>
      <w:r>
        <w:rPr>
          <w:rFonts w:cs="Calibri"/>
          <w:sz w:val="24"/>
          <w:szCs w:val="24"/>
          <w:lang w:val="en-US"/>
        </w:rPr>
        <w:t xml:space="preserve"> as a range, for his/her preferred rental period. </w:t>
      </w:r>
      <w:r w:rsidRPr="00C00FAE">
        <w:rPr>
          <w:rFonts w:cs="Calibri"/>
          <w:b/>
          <w:sz w:val="24"/>
          <w:szCs w:val="24"/>
          <w:lang w:val="en-US"/>
        </w:rPr>
        <w:t>Selectable Options</w:t>
      </w:r>
      <w:r>
        <w:rPr>
          <w:rFonts w:cs="Calibri"/>
          <w:sz w:val="24"/>
          <w:szCs w:val="24"/>
          <w:lang w:val="en-US"/>
        </w:rPr>
        <w:t xml:space="preserve">: {“Don’t mind”, Range (from-to)}. E.g. </w:t>
      </w:r>
      <w:r w:rsidRPr="00EE357F">
        <w:rPr>
          <w:rFonts w:cs="Calibri"/>
          <w:sz w:val="24"/>
          <w:szCs w:val="24"/>
          <w:lang w:val="en-US"/>
        </w:rPr>
        <w:t>2021-03-01</w:t>
      </w:r>
      <w:r>
        <w:rPr>
          <w:rFonts w:cs="Calibri"/>
          <w:sz w:val="24"/>
          <w:szCs w:val="24"/>
          <w:lang w:val="en-US"/>
        </w:rPr>
        <w:t xml:space="preserve"> -&gt; </w:t>
      </w:r>
      <w:r w:rsidRPr="00EE357F">
        <w:rPr>
          <w:rFonts w:cs="Calibri"/>
          <w:sz w:val="24"/>
          <w:szCs w:val="24"/>
          <w:lang w:val="en-US"/>
        </w:rPr>
        <w:t>2022-07-01</w:t>
      </w:r>
      <w:r>
        <w:rPr>
          <w:rFonts w:cs="Calibri"/>
          <w:sz w:val="24"/>
          <w:szCs w:val="24"/>
          <w:lang w:val="en-US"/>
        </w:rPr>
        <w:t xml:space="preserve">  </w:t>
      </w:r>
    </w:p>
    <w:p w:rsidR="00BF0113" w:rsidRPr="009C6159" w:rsidRDefault="00BF0113" w:rsidP="00D6126A">
      <w:pPr>
        <w:pStyle w:val="a3"/>
        <w:numPr>
          <w:ilvl w:val="1"/>
          <w:numId w:val="7"/>
        </w:numPr>
        <w:jc w:val="both"/>
        <w:rPr>
          <w:rFonts w:cs="Calibri"/>
          <w:sz w:val="24"/>
          <w:szCs w:val="24"/>
          <w:lang w:val="en-US"/>
        </w:rPr>
      </w:pPr>
      <w:r w:rsidRPr="00044F94">
        <w:rPr>
          <w:rFonts w:cs="Calibri"/>
          <w:b/>
          <w:sz w:val="24"/>
          <w:szCs w:val="24"/>
          <w:lang w:val="en-US"/>
        </w:rPr>
        <w:t>Share with</w:t>
      </w:r>
      <w:r>
        <w:rPr>
          <w:rFonts w:cs="Calibri"/>
          <w:sz w:val="24"/>
          <w:szCs w:val="24"/>
          <w:lang w:val="en-US"/>
        </w:rPr>
        <w:t xml:space="preserve">: A TCN could specify a </w:t>
      </w:r>
      <w:r w:rsidRPr="004F4C83">
        <w:rPr>
          <w:rFonts w:cs="Calibri"/>
          <w:i/>
          <w:sz w:val="24"/>
          <w:szCs w:val="24"/>
          <w:lang w:val="en-US"/>
        </w:rPr>
        <w:t>minimum and maximum number</w:t>
      </w:r>
      <w:r>
        <w:rPr>
          <w:rFonts w:cs="Calibri"/>
          <w:sz w:val="24"/>
          <w:szCs w:val="24"/>
          <w:lang w:val="en-US"/>
        </w:rPr>
        <w:t xml:space="preserve"> as a range as the number of people that he/she prefers to share the apartment with.  </w:t>
      </w:r>
      <w:r w:rsidRPr="002A30D0">
        <w:rPr>
          <w:rFonts w:cs="Calibri"/>
          <w:sz w:val="24"/>
          <w:szCs w:val="24"/>
          <w:lang w:val="en-US"/>
        </w:rPr>
        <w:t xml:space="preserve"> </w:t>
      </w:r>
      <w:r>
        <w:rPr>
          <w:rFonts w:cs="Calibri"/>
          <w:sz w:val="24"/>
          <w:szCs w:val="24"/>
          <w:lang w:val="en-US"/>
        </w:rPr>
        <w:t xml:space="preserve"> </w:t>
      </w:r>
      <w:r w:rsidRPr="00C00FAE">
        <w:rPr>
          <w:rFonts w:cs="Calibri"/>
          <w:b/>
          <w:sz w:val="24"/>
          <w:szCs w:val="24"/>
          <w:lang w:val="en-US"/>
        </w:rPr>
        <w:t>Selectable Options</w:t>
      </w:r>
      <w:r>
        <w:rPr>
          <w:rFonts w:cs="Calibri"/>
          <w:sz w:val="24"/>
          <w:szCs w:val="24"/>
          <w:lang w:val="en-US"/>
        </w:rPr>
        <w:t>: {“Don’t mind”, Range (from-to)}. E.g. 2 -&gt; 4</w:t>
      </w:r>
    </w:p>
    <w:p w:rsidR="00BF0113" w:rsidRPr="002A30D0" w:rsidRDefault="00BF0113" w:rsidP="00D6126A">
      <w:pPr>
        <w:pStyle w:val="a3"/>
        <w:numPr>
          <w:ilvl w:val="0"/>
          <w:numId w:val="6"/>
        </w:numPr>
        <w:jc w:val="both"/>
        <w:rPr>
          <w:rFonts w:cs="Calibri"/>
          <w:b/>
          <w:bCs/>
          <w:sz w:val="24"/>
          <w:szCs w:val="24"/>
          <w:lang w:val="en-US"/>
        </w:rPr>
      </w:pPr>
      <w:r w:rsidRPr="002A30D0">
        <w:rPr>
          <w:rFonts w:cs="Calibri"/>
          <w:b/>
          <w:bCs/>
          <w:sz w:val="24"/>
          <w:szCs w:val="24"/>
          <w:lang w:val="en-US"/>
        </w:rPr>
        <w:t>Cohabitation group constraints</w:t>
      </w:r>
    </w:p>
    <w:p w:rsidR="00BF0113" w:rsidRPr="002A30D0" w:rsidRDefault="00BF0113" w:rsidP="00D6126A">
      <w:pPr>
        <w:pStyle w:val="a3"/>
        <w:numPr>
          <w:ilvl w:val="0"/>
          <w:numId w:val="8"/>
        </w:numPr>
        <w:jc w:val="both"/>
        <w:rPr>
          <w:rFonts w:cs="Calibri"/>
          <w:sz w:val="24"/>
          <w:szCs w:val="24"/>
          <w:lang w:val="en-US"/>
        </w:rPr>
      </w:pPr>
      <w:r w:rsidRPr="002A30D0">
        <w:rPr>
          <w:rFonts w:cs="Calibri"/>
          <w:sz w:val="24"/>
          <w:szCs w:val="24"/>
          <w:lang w:val="en-US"/>
        </w:rPr>
        <w:t>All members of a cohabitation group have most similar individual constraints (preferences) for rental apartment sharing.</w:t>
      </w:r>
    </w:p>
    <w:p w:rsidR="00BF0113" w:rsidRPr="00F063AA" w:rsidRDefault="00BF0113" w:rsidP="00D6126A">
      <w:pPr>
        <w:pStyle w:val="a3"/>
        <w:numPr>
          <w:ilvl w:val="0"/>
          <w:numId w:val="8"/>
        </w:numPr>
        <w:jc w:val="both"/>
        <w:rPr>
          <w:rFonts w:cs="Calibri"/>
          <w:sz w:val="24"/>
          <w:szCs w:val="24"/>
          <w:lang w:val="en-US"/>
        </w:rPr>
      </w:pPr>
      <w:r w:rsidRPr="002A30D0">
        <w:rPr>
          <w:rFonts w:cs="Calibri"/>
          <w:sz w:val="24"/>
          <w:szCs w:val="24"/>
          <w:lang w:val="en-US"/>
        </w:rPr>
        <w:t xml:space="preserve">All members of a cohabitation group </w:t>
      </w:r>
      <w:r>
        <w:rPr>
          <w:rFonts w:cs="Calibri"/>
          <w:sz w:val="24"/>
          <w:szCs w:val="24"/>
          <w:lang w:val="en-US"/>
        </w:rPr>
        <w:t xml:space="preserve">should </w:t>
      </w:r>
      <w:r w:rsidRPr="002A30D0">
        <w:rPr>
          <w:rFonts w:cs="Calibri"/>
          <w:sz w:val="24"/>
          <w:szCs w:val="24"/>
          <w:lang w:val="en-US"/>
        </w:rPr>
        <w:t>be able to communicate among each other in at least one common language.</w:t>
      </w:r>
    </w:p>
    <w:p w:rsidR="00BF0113" w:rsidRPr="00EE3A1E" w:rsidRDefault="00BF0113" w:rsidP="00BF0113">
      <w:pPr>
        <w:pStyle w:val="a3"/>
        <w:tabs>
          <w:tab w:val="left" w:pos="1257"/>
        </w:tabs>
        <w:ind w:left="2232"/>
        <w:jc w:val="both"/>
        <w:rPr>
          <w:rFonts w:cs="Calibri"/>
          <w:sz w:val="24"/>
          <w:szCs w:val="24"/>
          <w:lang w:val="en-US"/>
        </w:rPr>
      </w:pPr>
    </w:p>
    <w:p w:rsidR="00084E7B" w:rsidRPr="005A22F0" w:rsidRDefault="00BF0113" w:rsidP="00BF0113">
      <w:pPr>
        <w:rPr>
          <w:rFonts w:ascii="Calibri" w:hAnsi="Calibri" w:cs="Calibri"/>
          <w:lang w:val="en-US"/>
        </w:rPr>
      </w:pPr>
      <w:r w:rsidRPr="002A30D0">
        <w:rPr>
          <w:rFonts w:cs="Calibri"/>
          <w:b/>
          <w:bCs/>
          <w:i/>
          <w:iCs/>
          <w:sz w:val="24"/>
          <w:szCs w:val="24"/>
          <w:lang w:val="en-US"/>
        </w:rPr>
        <w:t xml:space="preserve">Please note that the cohabitation group constraints above are key/informal points that the TCNs themselves </w:t>
      </w:r>
      <w:r w:rsidRPr="0034706E">
        <w:rPr>
          <w:rFonts w:cs="Calibri"/>
          <w:b/>
          <w:bCs/>
          <w:i/>
          <w:iCs/>
          <w:sz w:val="24"/>
          <w:szCs w:val="24"/>
          <w:lang w:val="en-US"/>
        </w:rPr>
        <w:t>could adjust (with PRAKSIS)</w:t>
      </w:r>
      <w:r w:rsidRPr="002A30D0">
        <w:rPr>
          <w:rFonts w:cs="Calibri"/>
          <w:b/>
          <w:bCs/>
          <w:i/>
          <w:iCs/>
          <w:sz w:val="24"/>
          <w:szCs w:val="24"/>
          <w:lang w:val="en-US"/>
        </w:rPr>
        <w:t xml:space="preserve"> if appropriate.</w:t>
      </w:r>
    </w:p>
    <w:p w:rsidR="00EE2D7D" w:rsidRPr="005A22F0" w:rsidRDefault="00EE2D7D" w:rsidP="009F3651">
      <w:pPr>
        <w:rPr>
          <w:rFonts w:ascii="Calibri" w:hAnsi="Calibri" w:cs="Calibri"/>
          <w:lang w:val="en-US"/>
        </w:rPr>
      </w:pPr>
    </w:p>
    <w:p w:rsidR="009F3651" w:rsidRPr="005A22F0" w:rsidRDefault="00BF0113" w:rsidP="009F3651">
      <w:pPr>
        <w:pStyle w:val="1"/>
        <w:rPr>
          <w:rFonts w:ascii="Calibri" w:hAnsi="Calibri" w:cs="Calibri"/>
          <w:lang w:val="en-US"/>
        </w:rPr>
      </w:pPr>
      <w:bookmarkStart w:id="33" w:name="_Toc94528813"/>
      <w:r>
        <w:rPr>
          <w:rFonts w:ascii="Calibri" w:hAnsi="Calibri" w:cs="Calibri"/>
          <w:lang w:val="en-US"/>
        </w:rPr>
        <w:t>CHC</w:t>
      </w:r>
      <w:r w:rsidR="009F3651" w:rsidRPr="005A22F0">
        <w:rPr>
          <w:rFonts w:ascii="Calibri" w:hAnsi="Calibri" w:cs="Calibri"/>
          <w:lang w:val="en-US"/>
        </w:rPr>
        <w:t xml:space="preserve"> Data Records</w:t>
      </w:r>
      <w:bookmarkEnd w:id="33"/>
    </w:p>
    <w:p w:rsidR="0099225D" w:rsidRDefault="00BF0113" w:rsidP="009F3651">
      <w:pPr>
        <w:rPr>
          <w:rFonts w:ascii="Calibri" w:hAnsi="Calibri" w:cs="Calibri"/>
          <w:lang w:val="en-US"/>
        </w:rPr>
      </w:pPr>
      <w:r>
        <w:rPr>
          <w:rFonts w:ascii="Calibri" w:hAnsi="Calibri" w:cs="Calibri"/>
          <w:lang w:val="en-US"/>
        </w:rPr>
        <w:t>CHC</w:t>
      </w:r>
      <w:r w:rsidR="009F3651" w:rsidRPr="005A22F0">
        <w:rPr>
          <w:rFonts w:ascii="Calibri" w:hAnsi="Calibri" w:cs="Calibri"/>
          <w:lang w:val="en-US"/>
        </w:rPr>
        <w:t xml:space="preserve"> feature to be tested and evaluated with the examples </w:t>
      </w:r>
      <w:r w:rsidR="00FB7454">
        <w:rPr>
          <w:rFonts w:ascii="Calibri" w:hAnsi="Calibri" w:cs="Calibri"/>
          <w:lang w:val="en-US"/>
        </w:rPr>
        <w:t xml:space="preserve">in </w:t>
      </w:r>
      <w:proofErr w:type="spellStart"/>
      <w:r w:rsidR="00FB7454" w:rsidRPr="0008796C">
        <w:rPr>
          <w:rFonts w:ascii="Calibri" w:hAnsi="Calibri" w:cs="Calibri"/>
          <w:lang w:val="en-US"/>
        </w:rPr>
        <w:t>CHC_Data_Records</w:t>
      </w:r>
      <w:proofErr w:type="spellEnd"/>
      <w:r w:rsidR="00FB7454" w:rsidRPr="0008796C">
        <w:rPr>
          <w:rFonts w:ascii="Calibri" w:hAnsi="Calibri" w:cs="Calibri"/>
          <w:lang w:val="en-US"/>
        </w:rPr>
        <w:t xml:space="preserve"> (TCN Profiles</w:t>
      </w:r>
      <w:proofErr w:type="gramStart"/>
      <w:r w:rsidR="00FB7454" w:rsidRPr="0008796C">
        <w:rPr>
          <w:rFonts w:ascii="Calibri" w:hAnsi="Calibri" w:cs="Calibri"/>
          <w:lang w:val="en-US"/>
        </w:rPr>
        <w:t>)_</w:t>
      </w:r>
      <w:proofErr w:type="gramEnd"/>
      <w:r w:rsidR="00FB7454" w:rsidRPr="0008796C">
        <w:rPr>
          <w:rFonts w:ascii="Calibri" w:hAnsi="Calibri" w:cs="Calibri"/>
          <w:lang w:val="en-US"/>
        </w:rPr>
        <w:t>v1.0</w:t>
      </w:r>
      <w:r w:rsidR="00FB7454">
        <w:rPr>
          <w:rFonts w:ascii="Calibri" w:hAnsi="Calibri" w:cs="Calibri"/>
          <w:lang w:val="en-US"/>
        </w:rPr>
        <w:t>.xlsx file</w:t>
      </w:r>
      <w:r w:rsidR="009F3651" w:rsidRPr="005A22F0">
        <w:rPr>
          <w:rFonts w:ascii="Calibri" w:hAnsi="Calibri" w:cs="Calibri"/>
          <w:lang w:val="en-US"/>
        </w:rPr>
        <w:t xml:space="preserve">. Each example consists of various TCN profiles in terms of their amount and preferences. </w:t>
      </w:r>
      <w:r w:rsidR="006E4643">
        <w:rPr>
          <w:rFonts w:ascii="Calibri" w:hAnsi="Calibri" w:cs="Calibri"/>
          <w:lang w:val="en-US"/>
        </w:rPr>
        <w:t xml:space="preserve">Additionally, all example data records are realistic. </w:t>
      </w:r>
      <w:r w:rsidR="00FB7454">
        <w:rPr>
          <w:rFonts w:ascii="Calibri" w:hAnsi="Calibri" w:cs="Calibri"/>
          <w:lang w:val="en-US"/>
        </w:rPr>
        <w:t>E</w:t>
      </w:r>
      <w:r w:rsidR="006E4643">
        <w:rPr>
          <w:rFonts w:ascii="Calibri" w:hAnsi="Calibri" w:cs="Calibri"/>
          <w:lang w:val="en-US"/>
        </w:rPr>
        <w:t xml:space="preserve">veryone has a corresponding family type. E.g. a Male doesn’t have a Single Woman family type. </w:t>
      </w:r>
    </w:p>
    <w:p w:rsidR="0099225D" w:rsidRPr="00FB7454" w:rsidRDefault="006E4643" w:rsidP="009F3651">
      <w:pPr>
        <w:rPr>
          <w:rFonts w:ascii="Calibri" w:hAnsi="Calibri" w:cs="Calibri"/>
          <w:lang w:val="en-US"/>
        </w:rPr>
      </w:pPr>
      <w:r>
        <w:rPr>
          <w:rFonts w:ascii="Calibri" w:hAnsi="Calibri" w:cs="Calibri"/>
          <w:lang w:val="en-US"/>
        </w:rPr>
        <w:t>Since there are 10 preferences and each of them can take lots of different values (e.g. age can be any number higher than 18 and lower than 75), the amount</w:t>
      </w:r>
      <w:r w:rsidR="0099225D">
        <w:rPr>
          <w:rFonts w:ascii="Calibri" w:hAnsi="Calibri" w:cs="Calibri"/>
          <w:lang w:val="en-US"/>
        </w:rPr>
        <w:t xml:space="preserve"> (combination)</w:t>
      </w:r>
      <w:r>
        <w:rPr>
          <w:rFonts w:ascii="Calibri" w:hAnsi="Calibri" w:cs="Calibri"/>
          <w:lang w:val="en-US"/>
        </w:rPr>
        <w:t xml:space="preserve"> of different TCN profiles is huge. All of them cannot be reflected</w:t>
      </w:r>
      <w:r w:rsidR="0099225D">
        <w:rPr>
          <w:rFonts w:ascii="Calibri" w:hAnsi="Calibri" w:cs="Calibri"/>
          <w:lang w:val="en-US"/>
        </w:rPr>
        <w:t xml:space="preserve"> and tested</w:t>
      </w:r>
      <w:r>
        <w:rPr>
          <w:rFonts w:ascii="Calibri" w:hAnsi="Calibri" w:cs="Calibri"/>
          <w:lang w:val="en-US"/>
        </w:rPr>
        <w:t xml:space="preserve">. People </w:t>
      </w:r>
      <w:r w:rsidR="0099225D">
        <w:rPr>
          <w:rFonts w:ascii="Calibri" w:hAnsi="Calibri" w:cs="Calibri"/>
          <w:lang w:val="en-US"/>
        </w:rPr>
        <w:t xml:space="preserve">(TCNs) </w:t>
      </w:r>
      <w:r>
        <w:rPr>
          <w:rFonts w:ascii="Calibri" w:hAnsi="Calibri" w:cs="Calibri"/>
          <w:lang w:val="en-US"/>
        </w:rPr>
        <w:t xml:space="preserve">might tend to prefer other people </w:t>
      </w:r>
      <w:r w:rsidR="0099225D">
        <w:rPr>
          <w:rFonts w:ascii="Calibri" w:hAnsi="Calibri" w:cs="Calibri"/>
          <w:lang w:val="en-US"/>
        </w:rPr>
        <w:t xml:space="preserve">(TCNs) </w:t>
      </w:r>
      <w:r>
        <w:rPr>
          <w:rFonts w:ascii="Calibri" w:hAnsi="Calibri" w:cs="Calibri"/>
          <w:lang w:val="en-US"/>
        </w:rPr>
        <w:t xml:space="preserve">who are similar to them but also people </w:t>
      </w:r>
      <w:r w:rsidR="0099225D">
        <w:rPr>
          <w:rFonts w:ascii="Calibri" w:hAnsi="Calibri" w:cs="Calibri"/>
          <w:lang w:val="en-US"/>
        </w:rPr>
        <w:t xml:space="preserve">(TCNs) </w:t>
      </w:r>
      <w:r>
        <w:rPr>
          <w:rFonts w:ascii="Calibri" w:hAnsi="Calibri" w:cs="Calibri"/>
          <w:lang w:val="en-US"/>
        </w:rPr>
        <w:t xml:space="preserve">could prefer completely dissimilar attributes. The examples cover both cases. </w:t>
      </w:r>
    </w:p>
    <w:p w:rsidR="00824B30" w:rsidRPr="00824B30" w:rsidRDefault="00824B30" w:rsidP="009F3651">
      <w:pPr>
        <w:rPr>
          <w:rFonts w:ascii="Calibri" w:hAnsi="Calibri" w:cs="Calibri"/>
          <w:lang w:val="en-US"/>
        </w:rPr>
      </w:pPr>
      <w:r>
        <w:rPr>
          <w:rFonts w:ascii="Calibri" w:hAnsi="Calibri" w:cs="Calibri"/>
          <w:lang w:val="en-US"/>
        </w:rPr>
        <w:t xml:space="preserve">TCN profiles are not randomly or artificially created. </w:t>
      </w:r>
      <w:r w:rsidR="0099225D">
        <w:rPr>
          <w:rFonts w:ascii="Calibri" w:hAnsi="Calibri" w:cs="Calibri"/>
          <w:lang w:val="en-US"/>
        </w:rPr>
        <w:t>Because of privacy issues, no real world data (real TCN profiles) is (provided) used for evaluation purposes. T</w:t>
      </w:r>
      <w:r>
        <w:rPr>
          <w:rFonts w:ascii="Calibri" w:hAnsi="Calibri" w:cs="Calibri"/>
          <w:lang w:val="en-US"/>
        </w:rPr>
        <w:t xml:space="preserve">he profiles below are created one by one and always considering for each profile whether such a TCN (person) could exist. </w:t>
      </w:r>
      <w:r w:rsidRPr="00824B30">
        <w:rPr>
          <w:rFonts w:ascii="Calibri" w:hAnsi="Calibri" w:cs="Calibri"/>
          <w:b/>
          <w:lang w:val="en-US"/>
        </w:rPr>
        <w:t>And it is approved by PRAKSIS that the profiles are realistic</w:t>
      </w:r>
      <w:r>
        <w:rPr>
          <w:rFonts w:ascii="Calibri" w:hAnsi="Calibri" w:cs="Calibri"/>
          <w:lang w:val="en-US"/>
        </w:rPr>
        <w:t xml:space="preserve">. </w:t>
      </w:r>
    </w:p>
    <w:p w:rsidR="0008796C" w:rsidRDefault="0008796C" w:rsidP="0008796C">
      <w:pPr>
        <w:rPr>
          <w:rFonts w:ascii="Calibri" w:hAnsi="Calibri" w:cs="Calibri"/>
          <w:lang w:val="en-US"/>
        </w:rPr>
      </w:pPr>
      <w:r>
        <w:rPr>
          <w:rFonts w:ascii="Calibri" w:hAnsi="Calibri" w:cs="Calibri"/>
          <w:lang w:val="en-US"/>
        </w:rPr>
        <w:t xml:space="preserve">Since there are too many preferences and TCNs in CHC, the rows and columns don’t fit in Word Tables. Therefore, example data records are stored in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w:t>
      </w:r>
    </w:p>
    <w:p w:rsidR="0008796C" w:rsidRPr="002D4EDD" w:rsidRDefault="0008796C" w:rsidP="009F3651">
      <w:pPr>
        <w:rPr>
          <w:rFonts w:ascii="Calibri" w:hAnsi="Calibri" w:cs="Calibri"/>
          <w:sz w:val="32"/>
          <w:lang w:val="en-US"/>
        </w:rPr>
      </w:pPr>
    </w:p>
    <w:p w:rsidR="009F3651" w:rsidRPr="005A22F0" w:rsidRDefault="009F3651" w:rsidP="009F3651">
      <w:pPr>
        <w:pStyle w:val="2"/>
        <w:rPr>
          <w:rFonts w:ascii="Calibri" w:hAnsi="Calibri" w:cs="Calibri"/>
          <w:lang w:val="en-US"/>
        </w:rPr>
      </w:pPr>
      <w:bookmarkStart w:id="34" w:name="_Toc94528814"/>
      <w:r w:rsidRPr="005A22F0">
        <w:rPr>
          <w:rFonts w:ascii="Calibri" w:hAnsi="Calibri" w:cs="Calibri"/>
          <w:lang w:val="en-US"/>
        </w:rPr>
        <w:t>Example 1</w:t>
      </w:r>
      <w:bookmarkEnd w:id="34"/>
    </w:p>
    <w:p w:rsidR="006C2BB6" w:rsidRDefault="0008796C" w:rsidP="005A22F0">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rsidR="0008796C" w:rsidRDefault="0008796C" w:rsidP="005A22F0">
      <w:pPr>
        <w:rPr>
          <w:rFonts w:ascii="Calibri" w:hAnsi="Calibri" w:cs="Calibri"/>
          <w:lang w:val="en-US"/>
        </w:rPr>
      </w:pPr>
    </w:p>
    <w:p w:rsidR="002624A2" w:rsidRDefault="009F3651" w:rsidP="006E4643">
      <w:pPr>
        <w:pStyle w:val="2"/>
        <w:rPr>
          <w:rFonts w:ascii="Calibri" w:hAnsi="Calibri" w:cs="Calibri"/>
          <w:lang w:val="en-US"/>
        </w:rPr>
      </w:pPr>
      <w:bookmarkStart w:id="35" w:name="_Toc94528815"/>
      <w:r w:rsidRPr="005A22F0">
        <w:rPr>
          <w:rFonts w:ascii="Calibri" w:hAnsi="Calibri" w:cs="Calibri"/>
          <w:lang w:val="en-US"/>
        </w:rPr>
        <w:lastRenderedPageBreak/>
        <w:t>Example 2</w:t>
      </w:r>
      <w:bookmarkEnd w:id="35"/>
    </w:p>
    <w:p w:rsidR="0008796C" w:rsidRDefault="0008796C" w:rsidP="0008796C">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rsidR="00E11AEB" w:rsidRPr="005A22F0" w:rsidRDefault="00E11AEB" w:rsidP="00E11AEB">
      <w:pPr>
        <w:rPr>
          <w:rFonts w:ascii="Calibri" w:hAnsi="Calibri" w:cs="Calibri"/>
          <w:lang w:val="en-US"/>
        </w:rPr>
      </w:pPr>
    </w:p>
    <w:p w:rsidR="002257B8" w:rsidRDefault="00B8365B" w:rsidP="00A60999">
      <w:pPr>
        <w:pStyle w:val="2"/>
        <w:rPr>
          <w:rFonts w:ascii="Calibri" w:hAnsi="Calibri" w:cs="Calibri"/>
          <w:lang w:val="en-US"/>
        </w:rPr>
      </w:pPr>
      <w:bookmarkStart w:id="36" w:name="_Toc94528816"/>
      <w:r w:rsidRPr="005A22F0">
        <w:rPr>
          <w:rFonts w:ascii="Calibri" w:hAnsi="Calibri" w:cs="Calibri"/>
          <w:lang w:val="en-US"/>
        </w:rPr>
        <w:t>Example 3</w:t>
      </w:r>
      <w:bookmarkEnd w:id="36"/>
      <w:r w:rsidR="00D011EF">
        <w:rPr>
          <w:rFonts w:ascii="Calibri" w:hAnsi="Calibri" w:cs="Calibri"/>
          <w:lang w:val="en-US"/>
        </w:rPr>
        <w:t xml:space="preserve"> </w:t>
      </w:r>
    </w:p>
    <w:p w:rsidR="00671F92" w:rsidRPr="005A22F0" w:rsidRDefault="0008796C" w:rsidP="00B8365B">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rsidR="00A60999" w:rsidRDefault="00A60999" w:rsidP="00B8365B">
      <w:pPr>
        <w:pStyle w:val="2"/>
        <w:rPr>
          <w:rFonts w:ascii="Calibri" w:hAnsi="Calibri" w:cs="Calibri"/>
          <w:lang w:val="en-US"/>
        </w:rPr>
      </w:pPr>
    </w:p>
    <w:p w:rsidR="00B8365B" w:rsidRPr="005A22F0" w:rsidRDefault="00B8365B" w:rsidP="00B8365B">
      <w:pPr>
        <w:pStyle w:val="2"/>
        <w:rPr>
          <w:rFonts w:ascii="Calibri" w:hAnsi="Calibri" w:cs="Calibri"/>
          <w:lang w:val="en-US"/>
        </w:rPr>
      </w:pPr>
      <w:bookmarkStart w:id="37" w:name="_Toc94528817"/>
      <w:r w:rsidRPr="005A22F0">
        <w:rPr>
          <w:rFonts w:ascii="Calibri" w:hAnsi="Calibri" w:cs="Calibri"/>
          <w:lang w:val="en-US"/>
        </w:rPr>
        <w:t>Example 4</w:t>
      </w:r>
      <w:bookmarkEnd w:id="37"/>
    </w:p>
    <w:p w:rsidR="00543EB1" w:rsidRPr="005A22F0" w:rsidRDefault="0008796C" w:rsidP="00B8365B">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rsidR="00543EB1" w:rsidRPr="005A22F0" w:rsidRDefault="00543EB1" w:rsidP="00B8365B">
      <w:pPr>
        <w:rPr>
          <w:rFonts w:ascii="Calibri" w:hAnsi="Calibri" w:cs="Calibri"/>
          <w:lang w:val="en-US"/>
        </w:rPr>
      </w:pPr>
    </w:p>
    <w:p w:rsidR="00B8365B" w:rsidRPr="005A22F0" w:rsidRDefault="00B8365B" w:rsidP="00B8365B">
      <w:pPr>
        <w:pStyle w:val="2"/>
        <w:rPr>
          <w:rFonts w:ascii="Calibri" w:hAnsi="Calibri" w:cs="Calibri"/>
          <w:lang w:val="en-US"/>
        </w:rPr>
      </w:pPr>
      <w:bookmarkStart w:id="38" w:name="_Toc94528818"/>
      <w:r w:rsidRPr="005A22F0">
        <w:rPr>
          <w:rFonts w:ascii="Calibri" w:hAnsi="Calibri" w:cs="Calibri"/>
          <w:lang w:val="en-US"/>
        </w:rPr>
        <w:t>Example 5</w:t>
      </w:r>
      <w:bookmarkEnd w:id="38"/>
    </w:p>
    <w:p w:rsidR="0008796C" w:rsidRDefault="0008796C" w:rsidP="0008796C">
      <w:pPr>
        <w:rPr>
          <w:rFonts w:ascii="Calibri" w:hAnsi="Calibri" w:cs="Calibri"/>
          <w:lang w:val="en-US"/>
        </w:rPr>
      </w:pPr>
      <w:r>
        <w:rPr>
          <w:rFonts w:ascii="Calibri" w:hAnsi="Calibri" w:cs="Calibri"/>
          <w:lang w:val="en-US"/>
        </w:rPr>
        <w:t xml:space="preserve">Check </w:t>
      </w:r>
      <w:proofErr w:type="spellStart"/>
      <w:r w:rsidRPr="0008796C">
        <w:rPr>
          <w:rFonts w:ascii="Calibri" w:hAnsi="Calibri" w:cs="Calibri"/>
          <w:lang w:val="en-US"/>
        </w:rPr>
        <w:t>CHC_Data_Records</w:t>
      </w:r>
      <w:proofErr w:type="spellEnd"/>
      <w:r w:rsidRPr="0008796C">
        <w:rPr>
          <w:rFonts w:ascii="Calibri" w:hAnsi="Calibri" w:cs="Calibri"/>
          <w:lang w:val="en-US"/>
        </w:rPr>
        <w:t xml:space="preserve"> (TCN Profiles</w:t>
      </w:r>
      <w:proofErr w:type="gramStart"/>
      <w:r w:rsidRPr="0008796C">
        <w:rPr>
          <w:rFonts w:ascii="Calibri" w:hAnsi="Calibri" w:cs="Calibri"/>
          <w:lang w:val="en-US"/>
        </w:rPr>
        <w:t>)_</w:t>
      </w:r>
      <w:proofErr w:type="gramEnd"/>
      <w:r w:rsidRPr="0008796C">
        <w:rPr>
          <w:rFonts w:ascii="Calibri" w:hAnsi="Calibri" w:cs="Calibri"/>
          <w:lang w:val="en-US"/>
        </w:rPr>
        <w:t>v1.0</w:t>
      </w:r>
      <w:r>
        <w:rPr>
          <w:rFonts w:ascii="Calibri" w:hAnsi="Calibri" w:cs="Calibri"/>
          <w:lang w:val="en-US"/>
        </w:rPr>
        <w:t xml:space="preserve">.xlsx file for corresponding TCN profiles. </w:t>
      </w:r>
    </w:p>
    <w:p w:rsidR="00855A15" w:rsidRPr="005A22F0" w:rsidRDefault="00855A15" w:rsidP="00B8365B">
      <w:pPr>
        <w:rPr>
          <w:rFonts w:ascii="Calibri" w:hAnsi="Calibri" w:cs="Calibri"/>
          <w:lang w:val="en-US"/>
        </w:rPr>
      </w:pPr>
    </w:p>
    <w:p w:rsidR="00855A15" w:rsidRPr="005A22F0" w:rsidRDefault="005C191D" w:rsidP="00855A15">
      <w:pPr>
        <w:pStyle w:val="1"/>
        <w:rPr>
          <w:rFonts w:ascii="Calibri" w:hAnsi="Calibri" w:cs="Calibri"/>
          <w:lang w:val="en-US"/>
        </w:rPr>
      </w:pPr>
      <w:bookmarkStart w:id="39" w:name="_Toc94528819"/>
      <w:r>
        <w:rPr>
          <w:rFonts w:ascii="Calibri" w:hAnsi="Calibri" w:cs="Calibri"/>
          <w:lang w:val="en-US"/>
        </w:rPr>
        <w:t>CHC</w:t>
      </w:r>
      <w:r w:rsidR="00855A15" w:rsidRPr="005A22F0">
        <w:rPr>
          <w:rFonts w:ascii="Calibri" w:hAnsi="Calibri" w:cs="Calibri"/>
          <w:lang w:val="en-US"/>
        </w:rPr>
        <w:t xml:space="preserve"> Configurations</w:t>
      </w:r>
      <w:bookmarkEnd w:id="39"/>
      <w:r w:rsidR="00CC050C" w:rsidRPr="005A22F0">
        <w:rPr>
          <w:rFonts w:ascii="Calibri" w:hAnsi="Calibri" w:cs="Calibri"/>
          <w:lang w:val="en-US"/>
        </w:rPr>
        <w:t xml:space="preserve"> </w:t>
      </w:r>
    </w:p>
    <w:p w:rsidR="00735B4F" w:rsidRPr="00735B4F" w:rsidRDefault="00B365B8" w:rsidP="00735B4F">
      <w:pPr>
        <w:pStyle w:val="2"/>
        <w:rPr>
          <w:rFonts w:ascii="Calibri" w:hAnsi="Calibri" w:cs="Calibri"/>
          <w:lang w:val="en-US"/>
        </w:rPr>
      </w:pPr>
      <w:bookmarkStart w:id="40" w:name="_Toc94528820"/>
      <w:r w:rsidRPr="005A22F0">
        <w:rPr>
          <w:rFonts w:ascii="Calibri" w:hAnsi="Calibri" w:cs="Calibri"/>
          <w:lang w:val="en-US"/>
        </w:rPr>
        <w:t>Configuration 1</w:t>
      </w:r>
      <w:bookmarkEnd w:id="40"/>
    </w:p>
    <w:p w:rsidR="00BF1081" w:rsidRDefault="00BF1081" w:rsidP="00890E2B">
      <w:pPr>
        <w:rPr>
          <w:rFonts w:ascii="Calibri" w:hAnsi="Calibri" w:cs="Calibri"/>
          <w:b/>
          <w:lang w:val="en-US"/>
        </w:rPr>
      </w:pPr>
      <w:r>
        <w:rPr>
          <w:rFonts w:ascii="Calibri" w:hAnsi="Calibri" w:cs="Calibri"/>
          <w:b/>
          <w:lang w:val="en-US"/>
        </w:rPr>
        <w:t>Importance weights of preferences:</w:t>
      </w:r>
    </w:p>
    <w:p w:rsidR="00C35047" w:rsidRDefault="00C35047" w:rsidP="00890E2B">
      <w:pPr>
        <w:rPr>
          <w:rFonts w:ascii="Calibri" w:hAnsi="Calibri" w:cs="Calibri"/>
          <w:b/>
          <w:lang w:val="en-US"/>
        </w:rPr>
      </w:pPr>
      <w:r w:rsidRPr="00BF1081">
        <w:rPr>
          <w:b/>
        </w:rPr>
        <w:t>Characteristic</w:t>
      </w:r>
      <w:r>
        <w:rPr>
          <w:b/>
        </w:rPr>
        <w:t xml:space="preserve">: </w:t>
      </w:r>
      <w:r w:rsidRPr="00C35047">
        <w:t>default</w:t>
      </w:r>
      <w:r>
        <w:rPr>
          <w:b/>
        </w:rPr>
        <w:t xml:space="preserve"> </w:t>
      </w:r>
      <w:r w:rsidRPr="00C35047">
        <w:t>importance weights specified by PRAKSIS</w:t>
      </w:r>
    </w:p>
    <w:p w:rsidR="00C35047" w:rsidRPr="00C35047" w:rsidRDefault="00C35047" w:rsidP="00C35047">
      <w:pPr>
        <w:rPr>
          <w:rFonts w:ascii="Calibri" w:hAnsi="Calibri" w:cs="Calibri"/>
          <w:lang w:val="en-US"/>
        </w:rPr>
      </w:pPr>
      <w:r w:rsidRPr="00C35047">
        <w:t>Age Preference: 10</w:t>
      </w:r>
      <w:r w:rsidRPr="00C35047">
        <w:br/>
        <w:t>Gender Preference: </w:t>
      </w:r>
      <w:r>
        <w:t>9</w:t>
      </w:r>
      <w:r w:rsidRPr="00C35047">
        <w:br/>
      </w:r>
      <w:r>
        <w:t>Family Preference: 5</w:t>
      </w:r>
      <w:r w:rsidRPr="00C35047">
        <w:br/>
        <w:t>Nationality Preference: </w:t>
      </w:r>
      <w:r>
        <w:t>8</w:t>
      </w:r>
      <w:r>
        <w:br/>
        <w:t>Religion Preference: 6</w:t>
      </w:r>
      <w:r w:rsidRPr="00C35047">
        <w:br/>
        <w:t>Ethnicity Preference: </w:t>
      </w:r>
      <w:r>
        <w:t>7</w:t>
      </w:r>
      <w:r>
        <w:br/>
        <w:t>Location Preference: 2</w:t>
      </w:r>
      <w:r w:rsidRPr="00C35047">
        <w:br/>
        <w:t>Accessibility Preference: </w:t>
      </w:r>
      <w:r>
        <w:t>3</w:t>
      </w:r>
      <w:r w:rsidRPr="00C35047">
        <w:br/>
        <w:t>Rent Period Prefer</w:t>
      </w:r>
      <w:r>
        <w:t>ence: 1</w:t>
      </w:r>
      <w:r>
        <w:br/>
        <w:t>Share With Preference: 4</w:t>
      </w:r>
    </w:p>
    <w:p w:rsidR="00C35047" w:rsidRPr="005A22F0" w:rsidRDefault="00735B4F" w:rsidP="00890E2B">
      <w:pPr>
        <w:rPr>
          <w:rFonts w:ascii="Calibri" w:hAnsi="Calibri" w:cs="Calibri"/>
          <w:lang w:val="en-US"/>
        </w:rPr>
      </w:pPr>
      <w:r w:rsidRPr="00735B4F">
        <w:rPr>
          <w:rFonts w:ascii="Calibri" w:hAnsi="Calibri" w:cs="Calibri"/>
          <w:b/>
          <w:lang w:val="en-US"/>
        </w:rPr>
        <w:t>Minimize the number of singleton TCNs</w:t>
      </w:r>
      <w:r>
        <w:rPr>
          <w:rFonts w:ascii="Calibri" w:hAnsi="Calibri" w:cs="Calibri"/>
          <w:lang w:val="en-US"/>
        </w:rPr>
        <w:t>: No</w:t>
      </w:r>
    </w:p>
    <w:p w:rsidR="00890E2B" w:rsidRPr="005A22F0" w:rsidRDefault="00890E2B" w:rsidP="00890E2B">
      <w:pPr>
        <w:rPr>
          <w:rFonts w:ascii="Calibri" w:hAnsi="Calibri" w:cs="Calibri"/>
          <w:lang w:val="en-US"/>
        </w:rPr>
      </w:pPr>
    </w:p>
    <w:p w:rsidR="00B365B8" w:rsidRPr="005A22F0" w:rsidRDefault="00B365B8" w:rsidP="00B365B8">
      <w:pPr>
        <w:pStyle w:val="2"/>
        <w:rPr>
          <w:rFonts w:ascii="Calibri" w:hAnsi="Calibri" w:cs="Calibri"/>
          <w:lang w:val="en-US"/>
        </w:rPr>
      </w:pPr>
      <w:bookmarkStart w:id="41" w:name="_Toc94528821"/>
      <w:r w:rsidRPr="005A22F0">
        <w:rPr>
          <w:rFonts w:ascii="Calibri" w:hAnsi="Calibri" w:cs="Calibri"/>
          <w:lang w:val="en-US"/>
        </w:rPr>
        <w:t>Config</w:t>
      </w:r>
      <w:r w:rsidR="00BE212B" w:rsidRPr="005A22F0">
        <w:rPr>
          <w:rFonts w:ascii="Calibri" w:hAnsi="Calibri" w:cs="Calibri"/>
          <w:lang w:val="en-US"/>
        </w:rPr>
        <w:t>uration</w:t>
      </w:r>
      <w:r w:rsidRPr="005A22F0">
        <w:rPr>
          <w:rFonts w:ascii="Calibri" w:hAnsi="Calibri" w:cs="Calibri"/>
          <w:lang w:val="en-US"/>
        </w:rPr>
        <w:t xml:space="preserve"> 2</w:t>
      </w:r>
      <w:bookmarkEnd w:id="41"/>
    </w:p>
    <w:p w:rsidR="00BE212B" w:rsidRDefault="00BF1081" w:rsidP="00BE212B">
      <w:pPr>
        <w:rPr>
          <w:rFonts w:ascii="Calibri" w:hAnsi="Calibri" w:cs="Calibri"/>
          <w:b/>
          <w:lang w:val="en-US"/>
        </w:rPr>
      </w:pPr>
      <w:r>
        <w:rPr>
          <w:rFonts w:ascii="Calibri" w:hAnsi="Calibri" w:cs="Calibri"/>
          <w:b/>
          <w:lang w:val="en-US"/>
        </w:rPr>
        <w:t>Importance weights of preferences:</w:t>
      </w:r>
    </w:p>
    <w:p w:rsidR="00BF1081" w:rsidRPr="00C35047" w:rsidRDefault="00BF1081" w:rsidP="00BE212B">
      <w:pPr>
        <w:rPr>
          <w:rFonts w:ascii="Calibri" w:hAnsi="Calibri" w:cs="Calibri"/>
          <w:lang w:val="en-US"/>
        </w:rPr>
      </w:pPr>
      <w:r w:rsidRPr="00BF1081">
        <w:rPr>
          <w:b/>
        </w:rPr>
        <w:t>Characteristic</w:t>
      </w:r>
      <w:r>
        <w:t>: Age, Gender and nationality preferences are very important compared to apartment preferences.</w:t>
      </w:r>
      <w:r>
        <w:br/>
      </w:r>
      <w:r w:rsidRPr="00C35047">
        <w:t>Age Preference: 10</w:t>
      </w:r>
      <w:r w:rsidRPr="00C35047">
        <w:br/>
        <w:t>Gender Preference: 10</w:t>
      </w:r>
      <w:r w:rsidRPr="00C35047">
        <w:br/>
        <w:t>Family Preference: 3</w:t>
      </w:r>
      <w:r w:rsidRPr="00C35047">
        <w:br/>
        <w:t>Nationality Preference: 10</w:t>
      </w:r>
      <w:r w:rsidRPr="00C35047">
        <w:br/>
        <w:t>Religion Preference: 8</w:t>
      </w:r>
      <w:r w:rsidRPr="00C35047">
        <w:br/>
        <w:t>Ethnicity Preference: 9</w:t>
      </w:r>
      <w:r w:rsidRPr="00C35047">
        <w:br/>
      </w:r>
      <w:r w:rsidRPr="00C35047">
        <w:lastRenderedPageBreak/>
        <w:t>Location Preference: 1</w:t>
      </w:r>
      <w:r w:rsidRPr="00C35047">
        <w:br/>
        <w:t>Accessibility Preference: 1</w:t>
      </w:r>
      <w:r w:rsidRPr="00C35047">
        <w:br/>
        <w:t>Rent Period Preference: 1</w:t>
      </w:r>
      <w:r w:rsidRPr="00C35047">
        <w:br/>
        <w:t>Share With Preference: 2</w:t>
      </w:r>
    </w:p>
    <w:p w:rsidR="00735B4F" w:rsidRPr="005A22F0" w:rsidRDefault="00735B4F" w:rsidP="00735B4F">
      <w:pPr>
        <w:rPr>
          <w:rFonts w:ascii="Calibri" w:hAnsi="Calibri" w:cs="Calibri"/>
          <w:lang w:val="en-US"/>
        </w:rPr>
      </w:pPr>
      <w:r w:rsidRPr="00735B4F">
        <w:rPr>
          <w:rFonts w:ascii="Calibri" w:hAnsi="Calibri" w:cs="Calibri"/>
          <w:b/>
          <w:lang w:val="en-US"/>
        </w:rPr>
        <w:t>Minimize the number of singleton TCNs</w:t>
      </w:r>
      <w:r>
        <w:rPr>
          <w:rFonts w:ascii="Calibri" w:hAnsi="Calibri" w:cs="Calibri"/>
          <w:lang w:val="en-US"/>
        </w:rPr>
        <w:t>: Yes</w:t>
      </w:r>
    </w:p>
    <w:p w:rsidR="00BF1081" w:rsidRPr="005A22F0" w:rsidRDefault="00BF1081" w:rsidP="00BE212B">
      <w:pPr>
        <w:rPr>
          <w:rFonts w:ascii="Calibri" w:hAnsi="Calibri" w:cs="Calibri"/>
          <w:lang w:val="en-US"/>
        </w:rPr>
      </w:pPr>
    </w:p>
    <w:p w:rsidR="00BE212B" w:rsidRPr="005A22F0" w:rsidRDefault="00BE212B" w:rsidP="00B365B8">
      <w:pPr>
        <w:pStyle w:val="2"/>
        <w:rPr>
          <w:rFonts w:ascii="Calibri" w:hAnsi="Calibri" w:cs="Calibri"/>
          <w:lang w:val="en-US"/>
        </w:rPr>
      </w:pPr>
    </w:p>
    <w:p w:rsidR="00B365B8" w:rsidRPr="005A22F0" w:rsidRDefault="00BE212B" w:rsidP="00B365B8">
      <w:pPr>
        <w:pStyle w:val="2"/>
        <w:rPr>
          <w:rStyle w:val="2Char"/>
          <w:rFonts w:ascii="Calibri" w:hAnsi="Calibri" w:cs="Calibri"/>
        </w:rPr>
      </w:pPr>
      <w:bookmarkStart w:id="42" w:name="_Toc94528822"/>
      <w:r w:rsidRPr="005A22F0">
        <w:rPr>
          <w:rFonts w:ascii="Calibri" w:hAnsi="Calibri" w:cs="Calibri"/>
          <w:lang w:val="en-US"/>
        </w:rPr>
        <w:t xml:space="preserve">Configuration </w:t>
      </w:r>
      <w:r w:rsidR="00B365B8" w:rsidRPr="005A22F0">
        <w:rPr>
          <w:rFonts w:ascii="Calibri" w:hAnsi="Calibri" w:cs="Calibri"/>
          <w:lang w:val="en-US"/>
        </w:rPr>
        <w:t>3</w:t>
      </w:r>
      <w:bookmarkEnd w:id="42"/>
    </w:p>
    <w:p w:rsidR="00BE212B" w:rsidRDefault="00BF1081" w:rsidP="00BE212B">
      <w:pPr>
        <w:rPr>
          <w:rFonts w:ascii="Calibri" w:hAnsi="Calibri" w:cs="Calibri"/>
          <w:b/>
          <w:lang w:val="en-US"/>
        </w:rPr>
      </w:pPr>
      <w:r>
        <w:rPr>
          <w:rFonts w:ascii="Calibri" w:hAnsi="Calibri" w:cs="Calibri"/>
          <w:b/>
          <w:lang w:val="en-US"/>
        </w:rPr>
        <w:t>Importance weights of preferences:</w:t>
      </w:r>
    </w:p>
    <w:p w:rsidR="00BF1081" w:rsidRPr="00BF1081" w:rsidRDefault="00BF1081" w:rsidP="00BE212B">
      <w:r w:rsidRPr="00BF1081">
        <w:rPr>
          <w:b/>
        </w:rPr>
        <w:t>Characteristic</w:t>
      </w:r>
      <w:r>
        <w:t xml:space="preserve">: Apartment preferences are more important compared to Configuration 1 and 2. </w:t>
      </w:r>
      <w:r>
        <w:br/>
        <w:t>Age Preference: 4</w:t>
      </w:r>
      <w:r>
        <w:br/>
        <w:t>Gender Preference: 7</w:t>
      </w:r>
      <w:r>
        <w:br/>
        <w:t>Family Preference: 5</w:t>
      </w:r>
      <w:r>
        <w:br/>
        <w:t>Nationality Preference: 7</w:t>
      </w:r>
      <w:r>
        <w:br/>
        <w:t>Religion Preference: 7</w:t>
      </w:r>
      <w:r>
        <w:br/>
        <w:t>Ethnicity Preference: 5</w:t>
      </w:r>
      <w:r>
        <w:br/>
        <w:t>Location Preference: 4</w:t>
      </w:r>
      <w:r>
        <w:br/>
        <w:t>Accessibility Preference: 7</w:t>
      </w:r>
      <w:r>
        <w:br/>
        <w:t>Rent Period Preference: 4</w:t>
      </w:r>
      <w:r>
        <w:br/>
        <w:t>Share With Preference: 5</w:t>
      </w:r>
    </w:p>
    <w:p w:rsidR="00735B4F" w:rsidRPr="005A22F0" w:rsidRDefault="00735B4F" w:rsidP="00735B4F">
      <w:pPr>
        <w:rPr>
          <w:rFonts w:ascii="Calibri" w:hAnsi="Calibri" w:cs="Calibri"/>
          <w:lang w:val="en-US"/>
        </w:rPr>
      </w:pPr>
      <w:r w:rsidRPr="00735B4F">
        <w:rPr>
          <w:rFonts w:ascii="Calibri" w:hAnsi="Calibri" w:cs="Calibri"/>
          <w:b/>
          <w:lang w:val="en-US"/>
        </w:rPr>
        <w:t>Minimize the number of singleton TCNs</w:t>
      </w:r>
      <w:r>
        <w:rPr>
          <w:rFonts w:ascii="Calibri" w:hAnsi="Calibri" w:cs="Calibri"/>
          <w:lang w:val="en-US"/>
        </w:rPr>
        <w:t>: Yes</w:t>
      </w:r>
    </w:p>
    <w:p w:rsidR="00BF1081" w:rsidRPr="005A22F0" w:rsidRDefault="00BF1081" w:rsidP="00BE212B">
      <w:pPr>
        <w:rPr>
          <w:rFonts w:ascii="Calibri" w:hAnsi="Calibri" w:cs="Calibri"/>
          <w:lang w:val="en-US"/>
        </w:rPr>
      </w:pPr>
    </w:p>
    <w:p w:rsidR="00BE212B" w:rsidRPr="005A22F0" w:rsidRDefault="00BE212B" w:rsidP="00BE212B">
      <w:pPr>
        <w:rPr>
          <w:rFonts w:ascii="Calibri" w:hAnsi="Calibri" w:cs="Calibri"/>
          <w:lang w:val="en-US"/>
        </w:rPr>
      </w:pPr>
    </w:p>
    <w:p w:rsidR="00B365B8" w:rsidRPr="005A22F0" w:rsidRDefault="00B365B8" w:rsidP="00B365B8">
      <w:pPr>
        <w:rPr>
          <w:rFonts w:ascii="Calibri" w:hAnsi="Calibri" w:cs="Calibri"/>
          <w:lang w:val="en-US"/>
        </w:rPr>
      </w:pPr>
    </w:p>
    <w:p w:rsidR="00BE212B" w:rsidRPr="005A22F0" w:rsidRDefault="00BE212B" w:rsidP="00B365B8">
      <w:pPr>
        <w:rPr>
          <w:rFonts w:ascii="Calibri" w:hAnsi="Calibri" w:cs="Calibri"/>
          <w:lang w:val="en-US"/>
        </w:rPr>
      </w:pPr>
    </w:p>
    <w:p w:rsidR="00B365B8" w:rsidRDefault="00D1011E" w:rsidP="00964BDD">
      <w:pPr>
        <w:pStyle w:val="1"/>
        <w:rPr>
          <w:rFonts w:ascii="Calibri" w:hAnsi="Calibri" w:cs="Calibri"/>
          <w:lang w:val="en-US"/>
        </w:rPr>
      </w:pPr>
      <w:bookmarkStart w:id="43" w:name="_Toc94528823"/>
      <w:r>
        <w:rPr>
          <w:rFonts w:ascii="Calibri" w:hAnsi="Calibri" w:cs="Calibri"/>
          <w:lang w:val="en-US"/>
        </w:rPr>
        <w:t>CHC</w:t>
      </w:r>
      <w:r w:rsidR="00964BDD" w:rsidRPr="005A22F0">
        <w:rPr>
          <w:rFonts w:ascii="Calibri" w:hAnsi="Calibri" w:cs="Calibri"/>
          <w:lang w:val="en-US"/>
        </w:rPr>
        <w:t xml:space="preserve"> Results</w:t>
      </w:r>
      <w:r w:rsidR="002F511D">
        <w:rPr>
          <w:rFonts w:ascii="Calibri" w:hAnsi="Calibri" w:cs="Calibri"/>
          <w:lang w:val="en-US"/>
        </w:rPr>
        <w:t xml:space="preserve"> and Evaluation</w:t>
      </w:r>
      <w:bookmarkEnd w:id="43"/>
    </w:p>
    <w:p w:rsidR="00AE30E5" w:rsidRPr="004D4C4A" w:rsidRDefault="00AE30E5" w:rsidP="004F31B5">
      <w:pPr>
        <w:ind w:firstLine="360"/>
        <w:rPr>
          <w:rFonts w:cstheme="minorHAnsi"/>
          <w:sz w:val="24"/>
          <w:lang w:val="en-US"/>
        </w:rPr>
      </w:pPr>
      <w:r w:rsidRPr="004D4C4A">
        <w:rPr>
          <w:rFonts w:cstheme="minorHAnsi"/>
          <w:sz w:val="24"/>
          <w:lang w:val="en-US"/>
        </w:rPr>
        <w:t xml:space="preserve">Each solution for a </w:t>
      </w:r>
      <w:r w:rsidRPr="004D4C4A">
        <w:rPr>
          <w:rFonts w:cstheme="minorHAnsi"/>
          <w:b/>
          <w:sz w:val="24"/>
          <w:lang w:val="en-US"/>
        </w:rPr>
        <w:t>data record (example) and configuration pair</w:t>
      </w:r>
      <w:r w:rsidRPr="004D4C4A">
        <w:rPr>
          <w:rFonts w:cstheme="minorHAnsi"/>
          <w:sz w:val="24"/>
          <w:lang w:val="en-US"/>
        </w:rPr>
        <w:t xml:space="preserve"> will be evaluated with Customer Satisfaction Score (</w:t>
      </w:r>
      <w:r w:rsidRPr="004D4C4A">
        <w:rPr>
          <w:rFonts w:cstheme="minorHAnsi"/>
          <w:b/>
          <w:sz w:val="24"/>
          <w:lang w:val="en-US"/>
        </w:rPr>
        <w:t>CSAT</w:t>
      </w:r>
      <w:r w:rsidRPr="004D4C4A">
        <w:rPr>
          <w:rFonts w:cstheme="minorHAnsi"/>
          <w:sz w:val="24"/>
          <w:lang w:val="en-US"/>
        </w:rPr>
        <w:t xml:space="preserve">) metric on a Likert scale shown below: </w:t>
      </w:r>
    </w:p>
    <w:p w:rsidR="00AE30E5" w:rsidRPr="004D4C4A" w:rsidRDefault="00AE30E5" w:rsidP="00D6126A">
      <w:pPr>
        <w:pStyle w:val="a3"/>
        <w:numPr>
          <w:ilvl w:val="0"/>
          <w:numId w:val="5"/>
        </w:numPr>
        <w:rPr>
          <w:rFonts w:cstheme="minorHAnsi"/>
          <w:sz w:val="24"/>
          <w:lang w:val="en-US"/>
        </w:rPr>
      </w:pPr>
      <w:r w:rsidRPr="004D4C4A">
        <w:rPr>
          <w:rFonts w:cstheme="minorHAnsi"/>
          <w:sz w:val="24"/>
          <w:lang w:val="en-US"/>
        </w:rPr>
        <w:t xml:space="preserve">5: very satisfied </w:t>
      </w:r>
    </w:p>
    <w:p w:rsidR="00AE30E5" w:rsidRPr="004D4C4A" w:rsidRDefault="00AE30E5" w:rsidP="00D6126A">
      <w:pPr>
        <w:pStyle w:val="a3"/>
        <w:numPr>
          <w:ilvl w:val="0"/>
          <w:numId w:val="5"/>
        </w:numPr>
        <w:rPr>
          <w:rFonts w:cstheme="minorHAnsi"/>
          <w:sz w:val="24"/>
          <w:lang w:val="en-US"/>
        </w:rPr>
      </w:pPr>
      <w:r w:rsidRPr="004D4C4A">
        <w:rPr>
          <w:rFonts w:cstheme="minorHAnsi"/>
          <w:sz w:val="24"/>
          <w:lang w:val="en-US"/>
        </w:rPr>
        <w:t>4: satisfied</w:t>
      </w:r>
    </w:p>
    <w:p w:rsidR="00AE30E5" w:rsidRPr="004D4C4A" w:rsidRDefault="00AE30E5" w:rsidP="00D6126A">
      <w:pPr>
        <w:pStyle w:val="a3"/>
        <w:numPr>
          <w:ilvl w:val="0"/>
          <w:numId w:val="5"/>
        </w:numPr>
        <w:rPr>
          <w:rFonts w:cstheme="minorHAnsi"/>
          <w:sz w:val="24"/>
          <w:lang w:val="en-US"/>
        </w:rPr>
      </w:pPr>
      <w:r w:rsidRPr="004D4C4A">
        <w:rPr>
          <w:rFonts w:cstheme="minorHAnsi"/>
          <w:sz w:val="24"/>
          <w:lang w:val="en-US"/>
        </w:rPr>
        <w:t>3: neither satisfied nor dissatisfied</w:t>
      </w:r>
    </w:p>
    <w:p w:rsidR="00AE30E5" w:rsidRPr="004D4C4A" w:rsidRDefault="00AE30E5" w:rsidP="00D6126A">
      <w:pPr>
        <w:pStyle w:val="a3"/>
        <w:numPr>
          <w:ilvl w:val="0"/>
          <w:numId w:val="5"/>
        </w:numPr>
        <w:rPr>
          <w:rFonts w:cstheme="minorHAnsi"/>
          <w:sz w:val="24"/>
          <w:lang w:val="en-US"/>
        </w:rPr>
      </w:pPr>
      <w:r w:rsidRPr="004D4C4A">
        <w:rPr>
          <w:rFonts w:cstheme="minorHAnsi"/>
          <w:sz w:val="24"/>
          <w:lang w:val="en-US"/>
        </w:rPr>
        <w:t>2: dissatisfied</w:t>
      </w:r>
    </w:p>
    <w:p w:rsidR="00AE30E5" w:rsidRPr="004D4C4A" w:rsidRDefault="00AE30E5" w:rsidP="00D6126A">
      <w:pPr>
        <w:pStyle w:val="a3"/>
        <w:numPr>
          <w:ilvl w:val="0"/>
          <w:numId w:val="5"/>
        </w:numPr>
        <w:rPr>
          <w:rFonts w:cstheme="minorHAnsi"/>
          <w:sz w:val="24"/>
          <w:lang w:val="en-US"/>
        </w:rPr>
      </w:pPr>
      <w:r w:rsidRPr="004D4C4A">
        <w:rPr>
          <w:rFonts w:cstheme="minorHAnsi"/>
          <w:sz w:val="24"/>
          <w:lang w:val="en-US"/>
        </w:rPr>
        <w:t>1: very dissatisfied</w:t>
      </w:r>
    </w:p>
    <w:p w:rsidR="009D5285" w:rsidRPr="009D5285" w:rsidRDefault="009D5285" w:rsidP="009D5285">
      <w:pPr>
        <w:rPr>
          <w:lang w:val="en-US"/>
        </w:rPr>
      </w:pPr>
    </w:p>
    <w:p w:rsidR="00964BDD" w:rsidRPr="005A22F0" w:rsidRDefault="00022315" w:rsidP="00964BDD">
      <w:pPr>
        <w:pStyle w:val="2"/>
        <w:rPr>
          <w:rFonts w:ascii="Calibri" w:hAnsi="Calibri" w:cs="Calibri"/>
          <w:lang w:val="en-US"/>
        </w:rPr>
      </w:pPr>
      <w:bookmarkStart w:id="44" w:name="_Toc94528824"/>
      <w:r>
        <w:rPr>
          <w:rFonts w:ascii="Calibri" w:hAnsi="Calibri" w:cs="Calibri"/>
          <w:lang w:val="en-US"/>
        </w:rPr>
        <w:t>Results-</w:t>
      </w:r>
      <w:r w:rsidR="00964BDD" w:rsidRPr="005A22F0">
        <w:rPr>
          <w:rFonts w:ascii="Calibri" w:hAnsi="Calibri" w:cs="Calibri"/>
          <w:lang w:val="en-US"/>
        </w:rPr>
        <w:t>Example 1</w:t>
      </w:r>
      <w:bookmarkEnd w:id="44"/>
    </w:p>
    <w:p w:rsidR="003D2F0C" w:rsidRPr="004D4C4A" w:rsidRDefault="00964BDD" w:rsidP="00D6126A">
      <w:pPr>
        <w:pStyle w:val="a3"/>
        <w:numPr>
          <w:ilvl w:val="0"/>
          <w:numId w:val="1"/>
        </w:numPr>
        <w:rPr>
          <w:rFonts w:cstheme="minorHAnsi"/>
          <w:b/>
          <w:sz w:val="24"/>
          <w:szCs w:val="24"/>
          <w:lang w:val="en-US"/>
        </w:rPr>
      </w:pPr>
      <w:r w:rsidRPr="004D4C4A">
        <w:rPr>
          <w:rFonts w:cstheme="minorHAnsi"/>
          <w:b/>
          <w:sz w:val="24"/>
          <w:szCs w:val="24"/>
          <w:lang w:val="en-US"/>
        </w:rPr>
        <w:t>Config</w:t>
      </w:r>
      <w:r w:rsidR="003D2F0C" w:rsidRPr="004D4C4A">
        <w:rPr>
          <w:rFonts w:cstheme="minorHAnsi"/>
          <w:b/>
          <w:sz w:val="24"/>
          <w:szCs w:val="24"/>
          <w:lang w:val="en-US"/>
        </w:rPr>
        <w:t>uration</w:t>
      </w:r>
      <w:r w:rsidRPr="004D4C4A">
        <w:rPr>
          <w:rFonts w:cstheme="minorHAnsi"/>
          <w:b/>
          <w:sz w:val="24"/>
          <w:szCs w:val="24"/>
          <w:lang w:val="en-US"/>
        </w:rPr>
        <w:t xml:space="preserve"> 1</w:t>
      </w:r>
    </w:p>
    <w:p w:rsidR="003D2F0C" w:rsidRPr="004D4C4A" w:rsidRDefault="00C74032"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B49C0" w:rsidRPr="004D4C4A">
        <w:rPr>
          <w:rFonts w:cstheme="minorHAnsi"/>
          <w:i/>
          <w:sz w:val="24"/>
          <w:szCs w:val="24"/>
          <w:lang w:val="en-US"/>
        </w:rPr>
        <w:t>63</w:t>
      </w:r>
      <w:r w:rsidRPr="004D4C4A">
        <w:rPr>
          <w:rFonts w:cstheme="minorHAnsi"/>
          <w:i/>
          <w:sz w:val="24"/>
          <w:szCs w:val="24"/>
          <w:lang w:val="en-US"/>
        </w:rPr>
        <w:t xml:space="preserve"> seconds</w:t>
      </w:r>
    </w:p>
    <w:p w:rsidR="002F2C32" w:rsidRPr="004D4C4A" w:rsidRDefault="00C74032"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2B49C0" w:rsidRPr="004D4C4A" w:rsidRDefault="002B49C0" w:rsidP="00D6126A">
      <w:pPr>
        <w:pStyle w:val="a3"/>
        <w:numPr>
          <w:ilvl w:val="2"/>
          <w:numId w:val="1"/>
        </w:numPr>
        <w:rPr>
          <w:rFonts w:cstheme="minorHAnsi"/>
          <w:sz w:val="24"/>
          <w:szCs w:val="24"/>
        </w:rPr>
      </w:pPr>
      <w:r w:rsidRPr="004D4C4A">
        <w:rPr>
          <w:rFonts w:cstheme="minorHAnsi"/>
          <w:b/>
          <w:sz w:val="24"/>
          <w:szCs w:val="24"/>
          <w:lang w:val="en-US"/>
        </w:rPr>
        <w:lastRenderedPageBreak/>
        <w:t>Singleton</w:t>
      </w:r>
      <w:r w:rsidR="00A86CFD" w:rsidRPr="004D4C4A">
        <w:rPr>
          <w:rFonts w:cstheme="minorHAnsi"/>
          <w:sz w:val="24"/>
          <w:szCs w:val="24"/>
          <w:lang w:val="en-US"/>
        </w:rPr>
        <w:t>: [8, 1, 4, 11</w:t>
      </w:r>
      <w:r w:rsidRPr="004D4C4A">
        <w:rPr>
          <w:rFonts w:cstheme="minorHAnsi"/>
          <w:sz w:val="24"/>
          <w:szCs w:val="24"/>
          <w:lang w:val="en-US"/>
        </w:rPr>
        <w:t>]</w:t>
      </w:r>
    </w:p>
    <w:p w:rsidR="002B49C0" w:rsidRPr="004D4C4A" w:rsidRDefault="002B49C0" w:rsidP="00421DB5">
      <w:pPr>
        <w:pStyle w:val="a3"/>
        <w:ind w:left="2160"/>
        <w:rPr>
          <w:rFonts w:cstheme="minorHAnsi"/>
          <w:sz w:val="24"/>
          <w:szCs w:val="24"/>
        </w:rPr>
      </w:pPr>
      <w:r w:rsidRPr="004D4C4A">
        <w:rPr>
          <w:rFonts w:cstheme="minorHAnsi"/>
          <w:b/>
          <w:sz w:val="24"/>
          <w:szCs w:val="24"/>
          <w:lang w:val="en-US"/>
        </w:rPr>
        <w:t>Group1</w:t>
      </w:r>
      <w:r w:rsidR="00A86CFD" w:rsidRPr="004D4C4A">
        <w:rPr>
          <w:rFonts w:cstheme="minorHAnsi"/>
          <w:sz w:val="24"/>
          <w:szCs w:val="24"/>
          <w:lang w:val="en-US"/>
        </w:rPr>
        <w:t>: [7, 14</w:t>
      </w:r>
      <w:r w:rsidRPr="004D4C4A">
        <w:rPr>
          <w:rFonts w:cstheme="minorHAnsi"/>
          <w:sz w:val="24"/>
          <w:szCs w:val="24"/>
          <w:lang w:val="en-US"/>
        </w:rPr>
        <w:t>]</w:t>
      </w:r>
    </w:p>
    <w:p w:rsidR="002B49C0" w:rsidRPr="004D4C4A" w:rsidRDefault="002B49C0" w:rsidP="00421DB5">
      <w:pPr>
        <w:pStyle w:val="a3"/>
        <w:ind w:left="2160"/>
        <w:rPr>
          <w:rFonts w:cstheme="minorHAnsi"/>
          <w:sz w:val="24"/>
          <w:szCs w:val="24"/>
        </w:rPr>
      </w:pPr>
      <w:r w:rsidRPr="004D4C4A">
        <w:rPr>
          <w:rFonts w:cstheme="minorHAnsi"/>
          <w:b/>
          <w:sz w:val="24"/>
          <w:szCs w:val="24"/>
          <w:lang w:val="en-US"/>
        </w:rPr>
        <w:t>Group2</w:t>
      </w:r>
      <w:r w:rsidRPr="004D4C4A">
        <w:rPr>
          <w:rFonts w:cstheme="minorHAnsi"/>
          <w:sz w:val="24"/>
          <w:szCs w:val="24"/>
          <w:lang w:val="en-US"/>
        </w:rPr>
        <w:t>: [9, 10, 12, 15]</w:t>
      </w:r>
    </w:p>
    <w:p w:rsidR="002B49C0" w:rsidRPr="004D4C4A" w:rsidRDefault="002B49C0" w:rsidP="00421DB5">
      <w:pPr>
        <w:pStyle w:val="a3"/>
        <w:ind w:left="2160"/>
        <w:rPr>
          <w:rFonts w:cstheme="minorHAnsi"/>
          <w:sz w:val="24"/>
          <w:szCs w:val="24"/>
        </w:rPr>
      </w:pPr>
      <w:r w:rsidRPr="004D4C4A">
        <w:rPr>
          <w:rFonts w:cstheme="minorHAnsi"/>
          <w:b/>
          <w:sz w:val="24"/>
          <w:szCs w:val="24"/>
          <w:lang w:val="en-US"/>
        </w:rPr>
        <w:t>Group3</w:t>
      </w:r>
      <w:r w:rsidR="00A86CFD" w:rsidRPr="004D4C4A">
        <w:rPr>
          <w:rFonts w:cstheme="minorHAnsi"/>
          <w:sz w:val="24"/>
          <w:szCs w:val="24"/>
          <w:lang w:val="en-US"/>
        </w:rPr>
        <w:t>: [2, 13</w:t>
      </w:r>
      <w:r w:rsidRPr="004D4C4A">
        <w:rPr>
          <w:rFonts w:cstheme="minorHAnsi"/>
          <w:sz w:val="24"/>
          <w:szCs w:val="24"/>
          <w:lang w:val="en-US"/>
        </w:rPr>
        <w:t>]</w:t>
      </w:r>
    </w:p>
    <w:p w:rsidR="00B365B8" w:rsidRPr="004D4C4A" w:rsidRDefault="002B49C0" w:rsidP="00421DB5">
      <w:pPr>
        <w:pStyle w:val="a3"/>
        <w:ind w:left="2160"/>
        <w:rPr>
          <w:rFonts w:cstheme="minorHAnsi"/>
          <w:sz w:val="24"/>
          <w:szCs w:val="24"/>
          <w:lang w:val="en-US"/>
        </w:rPr>
      </w:pPr>
      <w:r w:rsidRPr="004D4C4A">
        <w:rPr>
          <w:rFonts w:cstheme="minorHAnsi"/>
          <w:b/>
          <w:sz w:val="24"/>
          <w:szCs w:val="24"/>
          <w:lang w:val="en-US"/>
        </w:rPr>
        <w:t>Group4</w:t>
      </w:r>
      <w:r w:rsidRPr="004D4C4A">
        <w:rPr>
          <w:rFonts w:cstheme="minorHAnsi"/>
          <w:sz w:val="24"/>
          <w:szCs w:val="24"/>
          <w:lang w:val="en-US"/>
        </w:rPr>
        <w:t>: [3, 5, 6]</w:t>
      </w:r>
    </w:p>
    <w:p w:rsidR="007E5994" w:rsidRPr="004D4C4A" w:rsidRDefault="007E5994" w:rsidP="00D6126A">
      <w:pPr>
        <w:pStyle w:val="a3"/>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w:t>
      </w:r>
    </w:p>
    <w:p w:rsidR="002F2C32" w:rsidRPr="004D4C4A" w:rsidRDefault="002F2C32" w:rsidP="00D6126A">
      <w:pPr>
        <w:pStyle w:val="a3"/>
        <w:numPr>
          <w:ilvl w:val="0"/>
          <w:numId w:val="1"/>
        </w:numPr>
        <w:rPr>
          <w:rFonts w:cstheme="minorHAnsi"/>
          <w:b/>
          <w:sz w:val="24"/>
          <w:szCs w:val="24"/>
          <w:lang w:val="en-US"/>
        </w:rPr>
      </w:pPr>
      <w:r w:rsidRPr="004D4C4A">
        <w:rPr>
          <w:rFonts w:cstheme="minorHAnsi"/>
          <w:b/>
          <w:sz w:val="24"/>
          <w:szCs w:val="24"/>
          <w:lang w:val="en-US"/>
        </w:rPr>
        <w:t xml:space="preserve">Configuration </w:t>
      </w:r>
      <w:r w:rsidR="002E68F9" w:rsidRPr="004D4C4A">
        <w:rPr>
          <w:rFonts w:cstheme="minorHAnsi"/>
          <w:b/>
          <w:sz w:val="24"/>
          <w:szCs w:val="24"/>
          <w:lang w:val="en-US"/>
        </w:rPr>
        <w:t>2</w:t>
      </w:r>
    </w:p>
    <w:p w:rsidR="002F2C32" w:rsidRPr="004D4C4A" w:rsidRDefault="002F2C32"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A86CFD" w:rsidRPr="004D4C4A">
        <w:rPr>
          <w:rFonts w:cstheme="minorHAnsi"/>
          <w:sz w:val="24"/>
          <w:szCs w:val="24"/>
          <w:lang w:val="en-US"/>
        </w:rPr>
        <w:t xml:space="preserve">71 </w:t>
      </w:r>
      <w:r w:rsidRPr="004D4C4A">
        <w:rPr>
          <w:rFonts w:cstheme="minorHAnsi"/>
          <w:i/>
          <w:sz w:val="24"/>
          <w:szCs w:val="24"/>
          <w:lang w:val="en-US"/>
        </w:rPr>
        <w:t>seconds</w:t>
      </w:r>
    </w:p>
    <w:p w:rsidR="002F2C32" w:rsidRPr="004D4C4A" w:rsidRDefault="002F2C32"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A86CFD" w:rsidRPr="004D4C4A" w:rsidRDefault="00A86CFD" w:rsidP="00D6126A">
      <w:pPr>
        <w:pStyle w:val="a3"/>
        <w:numPr>
          <w:ilvl w:val="2"/>
          <w:numId w:val="1"/>
        </w:numPr>
        <w:rPr>
          <w:rFonts w:cstheme="minorHAnsi"/>
          <w:sz w:val="24"/>
          <w:szCs w:val="24"/>
          <w:lang w:val="en-US"/>
        </w:rPr>
      </w:pPr>
      <w:r w:rsidRPr="004D4C4A">
        <w:rPr>
          <w:rFonts w:cstheme="minorHAnsi"/>
          <w:b/>
          <w:sz w:val="24"/>
          <w:szCs w:val="24"/>
        </w:rPr>
        <w:t>Group1</w:t>
      </w:r>
      <w:r w:rsidRPr="004D4C4A">
        <w:rPr>
          <w:rFonts w:cstheme="minorHAnsi"/>
          <w:sz w:val="24"/>
          <w:szCs w:val="24"/>
        </w:rPr>
        <w:t>: [tcn4, tcn8, tcn11</w:t>
      </w:r>
      <w:del w:id="45" w:author="PRAKSIS" w:date="2022-04-26T10:32:00Z">
        <w:r w:rsidRPr="004D4C4A" w:rsidDel="00C81FC6">
          <w:rPr>
            <w:rFonts w:cstheme="minorHAnsi"/>
            <w:sz w:val="24"/>
            <w:szCs w:val="24"/>
          </w:rPr>
          <w:delText xml:space="preserve">, </w:delText>
        </w:r>
      </w:del>
      <w:r w:rsidRPr="004D4C4A">
        <w:rPr>
          <w:rFonts w:cstheme="minorHAnsi"/>
          <w:sz w:val="24"/>
          <w:szCs w:val="24"/>
        </w:rPr>
        <w:t>]</w:t>
      </w:r>
    </w:p>
    <w:p w:rsidR="00A86CFD" w:rsidRPr="004D4C4A" w:rsidRDefault="00A86CFD" w:rsidP="00A86CFD">
      <w:pPr>
        <w:pStyle w:val="a3"/>
        <w:ind w:left="2160"/>
        <w:rPr>
          <w:rFonts w:cstheme="minorHAnsi"/>
          <w:sz w:val="24"/>
          <w:szCs w:val="24"/>
        </w:rPr>
      </w:pPr>
      <w:r w:rsidRPr="004D4C4A">
        <w:rPr>
          <w:rFonts w:cstheme="minorHAnsi"/>
          <w:b/>
          <w:sz w:val="24"/>
          <w:szCs w:val="24"/>
        </w:rPr>
        <w:t>Group2</w:t>
      </w:r>
      <w:r w:rsidRPr="004D4C4A">
        <w:rPr>
          <w:rFonts w:cstheme="minorHAnsi"/>
          <w:sz w:val="24"/>
          <w:szCs w:val="24"/>
        </w:rPr>
        <w:t>: [tcn3, tcn5, tcn6</w:t>
      </w:r>
      <w:del w:id="46" w:author="PRAKSIS" w:date="2022-04-26T10:33:00Z">
        <w:r w:rsidRPr="004D4C4A" w:rsidDel="00C81FC6">
          <w:rPr>
            <w:rFonts w:cstheme="minorHAnsi"/>
            <w:sz w:val="24"/>
            <w:szCs w:val="24"/>
          </w:rPr>
          <w:delText xml:space="preserve">, </w:delText>
        </w:r>
      </w:del>
      <w:r w:rsidRPr="004D4C4A">
        <w:rPr>
          <w:rFonts w:cstheme="minorHAnsi"/>
          <w:sz w:val="24"/>
          <w:szCs w:val="24"/>
        </w:rPr>
        <w:t>]</w:t>
      </w:r>
    </w:p>
    <w:p w:rsidR="00A86CFD" w:rsidRPr="004D4C4A" w:rsidRDefault="00A86CFD" w:rsidP="00A86CFD">
      <w:pPr>
        <w:pStyle w:val="a3"/>
        <w:ind w:left="2160"/>
        <w:rPr>
          <w:rFonts w:cstheme="minorHAnsi"/>
          <w:sz w:val="24"/>
          <w:szCs w:val="24"/>
        </w:rPr>
      </w:pPr>
      <w:r w:rsidRPr="004D4C4A">
        <w:rPr>
          <w:rFonts w:cstheme="minorHAnsi"/>
          <w:b/>
          <w:sz w:val="24"/>
          <w:szCs w:val="24"/>
        </w:rPr>
        <w:t>Group3</w:t>
      </w:r>
      <w:r w:rsidRPr="004D4C4A">
        <w:rPr>
          <w:rFonts w:cstheme="minorHAnsi"/>
          <w:sz w:val="24"/>
          <w:szCs w:val="24"/>
        </w:rPr>
        <w:t>: [tcn9</w:t>
      </w:r>
      <w:del w:id="47" w:author="PRAKSIS" w:date="2022-04-26T10:33:00Z">
        <w:r w:rsidRPr="004D4C4A" w:rsidDel="00C81FC6">
          <w:rPr>
            <w:rFonts w:cstheme="minorHAnsi"/>
            <w:sz w:val="24"/>
            <w:szCs w:val="24"/>
          </w:rPr>
          <w:delText xml:space="preserve">, </w:delText>
        </w:r>
      </w:del>
      <w:r w:rsidRPr="004D4C4A">
        <w:rPr>
          <w:rFonts w:cstheme="minorHAnsi"/>
          <w:sz w:val="24"/>
          <w:szCs w:val="24"/>
        </w:rPr>
        <w:t>]</w:t>
      </w:r>
    </w:p>
    <w:p w:rsidR="00A86CFD" w:rsidRPr="004D4C4A" w:rsidRDefault="00A86CFD" w:rsidP="00A86CFD">
      <w:pPr>
        <w:pStyle w:val="a3"/>
        <w:ind w:left="2160"/>
        <w:rPr>
          <w:rFonts w:cstheme="minorHAnsi"/>
          <w:sz w:val="24"/>
          <w:szCs w:val="24"/>
        </w:rPr>
      </w:pPr>
      <w:r w:rsidRPr="004D4C4A">
        <w:rPr>
          <w:rFonts w:cstheme="minorHAnsi"/>
          <w:b/>
          <w:sz w:val="24"/>
          <w:szCs w:val="24"/>
        </w:rPr>
        <w:t>Group4</w:t>
      </w:r>
      <w:r w:rsidRPr="004D4C4A">
        <w:rPr>
          <w:rFonts w:cstheme="minorHAnsi"/>
          <w:sz w:val="24"/>
          <w:szCs w:val="24"/>
        </w:rPr>
        <w:t>: [tcn1, tcn10, tcn12, tcn15</w:t>
      </w:r>
      <w:del w:id="48" w:author="PRAKSIS" w:date="2022-04-26T10:33:00Z">
        <w:r w:rsidRPr="004D4C4A" w:rsidDel="00C81FC6">
          <w:rPr>
            <w:rFonts w:cstheme="minorHAnsi"/>
            <w:sz w:val="24"/>
            <w:szCs w:val="24"/>
          </w:rPr>
          <w:delText xml:space="preserve">, </w:delText>
        </w:r>
      </w:del>
      <w:r w:rsidRPr="004D4C4A">
        <w:rPr>
          <w:rFonts w:cstheme="minorHAnsi"/>
          <w:sz w:val="24"/>
          <w:szCs w:val="24"/>
        </w:rPr>
        <w:t>]</w:t>
      </w:r>
    </w:p>
    <w:p w:rsidR="00A86CFD" w:rsidRPr="004D4C4A" w:rsidRDefault="00A86CFD" w:rsidP="00A86CFD">
      <w:pPr>
        <w:pStyle w:val="a3"/>
        <w:ind w:left="2160"/>
        <w:rPr>
          <w:rFonts w:cstheme="minorHAnsi"/>
          <w:sz w:val="24"/>
          <w:szCs w:val="24"/>
        </w:rPr>
      </w:pPr>
      <w:r w:rsidRPr="004D4C4A">
        <w:rPr>
          <w:rFonts w:cstheme="minorHAnsi"/>
          <w:b/>
          <w:sz w:val="24"/>
          <w:szCs w:val="24"/>
        </w:rPr>
        <w:t>Group5</w:t>
      </w:r>
      <w:r w:rsidRPr="004D4C4A">
        <w:rPr>
          <w:rFonts w:cstheme="minorHAnsi"/>
          <w:sz w:val="24"/>
          <w:szCs w:val="24"/>
        </w:rPr>
        <w:t>: [tcn2, tcn13</w:t>
      </w:r>
      <w:del w:id="49" w:author="PRAKSIS" w:date="2022-04-26T10:34:00Z">
        <w:r w:rsidRPr="004D4C4A" w:rsidDel="00C81FC6">
          <w:rPr>
            <w:rFonts w:cstheme="minorHAnsi"/>
            <w:sz w:val="24"/>
            <w:szCs w:val="24"/>
          </w:rPr>
          <w:delText xml:space="preserve">, </w:delText>
        </w:r>
      </w:del>
      <w:r w:rsidRPr="004D4C4A">
        <w:rPr>
          <w:rFonts w:cstheme="minorHAnsi"/>
          <w:sz w:val="24"/>
          <w:szCs w:val="24"/>
        </w:rPr>
        <w:t>]</w:t>
      </w:r>
    </w:p>
    <w:p w:rsidR="00A86CFD" w:rsidRPr="004D4C4A" w:rsidRDefault="00A86CFD" w:rsidP="00A86CFD">
      <w:pPr>
        <w:pStyle w:val="a3"/>
        <w:ind w:left="2160"/>
        <w:rPr>
          <w:rFonts w:cstheme="minorHAnsi"/>
          <w:sz w:val="24"/>
          <w:szCs w:val="24"/>
          <w:lang w:val="en-US"/>
        </w:rPr>
      </w:pPr>
      <w:r w:rsidRPr="004D4C4A">
        <w:rPr>
          <w:rFonts w:cstheme="minorHAnsi"/>
          <w:b/>
          <w:sz w:val="24"/>
          <w:szCs w:val="24"/>
        </w:rPr>
        <w:t>Group6</w:t>
      </w:r>
      <w:r w:rsidRPr="004D4C4A">
        <w:rPr>
          <w:rFonts w:cstheme="minorHAnsi"/>
          <w:sz w:val="24"/>
          <w:szCs w:val="24"/>
        </w:rPr>
        <w:t>: [tcn7, tcn14</w:t>
      </w:r>
      <w:del w:id="50" w:author="PRAKSIS" w:date="2022-04-26T10:34:00Z">
        <w:r w:rsidRPr="004D4C4A" w:rsidDel="00C81FC6">
          <w:rPr>
            <w:rFonts w:cstheme="minorHAnsi"/>
            <w:sz w:val="24"/>
            <w:szCs w:val="24"/>
          </w:rPr>
          <w:delText xml:space="preserve">, </w:delText>
        </w:r>
      </w:del>
      <w:r w:rsidRPr="004D4C4A">
        <w:rPr>
          <w:rFonts w:cstheme="minorHAnsi"/>
          <w:sz w:val="24"/>
          <w:szCs w:val="24"/>
        </w:rPr>
        <w:t>]</w:t>
      </w:r>
    </w:p>
    <w:p w:rsidR="00324870" w:rsidRDefault="00E45505" w:rsidP="00D6126A">
      <w:pPr>
        <w:pStyle w:val="a3"/>
        <w:numPr>
          <w:ilvl w:val="1"/>
          <w:numId w:val="1"/>
        </w:numPr>
        <w:rPr>
          <w:ins w:id="51" w:author="PRAKSIS" w:date="2022-04-26T11:19: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ins w:id="52" w:author="PRAKSIS" w:date="2022-04-26T11:19:00Z">
        <w:r w:rsidR="00324870">
          <w:rPr>
            <w:rFonts w:cstheme="minorHAnsi"/>
            <w:sz w:val="24"/>
            <w:szCs w:val="24"/>
            <w:lang w:val="en-US"/>
          </w:rPr>
          <w:t>4</w:t>
        </w:r>
      </w:ins>
      <w:ins w:id="53" w:author="PRAKSIS" w:date="2022-04-26T13:44:00Z">
        <w:r w:rsidR="006E48AE">
          <w:rPr>
            <w:rFonts w:cstheme="minorHAnsi"/>
            <w:sz w:val="24"/>
            <w:szCs w:val="24"/>
            <w:lang w:val="en-US"/>
          </w:rPr>
          <w:t xml:space="preserve">.17 (as the Group 3 </w:t>
        </w:r>
      </w:ins>
      <w:ins w:id="54" w:author="PRAKSIS" w:date="2022-04-26T13:45:00Z">
        <w:r w:rsidR="006E48AE">
          <w:rPr>
            <w:rFonts w:cstheme="minorHAnsi"/>
            <w:sz w:val="24"/>
            <w:szCs w:val="24"/>
            <w:lang w:val="en-US"/>
          </w:rPr>
          <w:t>evaluated</w:t>
        </w:r>
      </w:ins>
      <w:ins w:id="55" w:author="PRAKSIS" w:date="2022-04-26T13:44:00Z">
        <w:r w:rsidR="006E48AE">
          <w:rPr>
            <w:rFonts w:cstheme="minorHAnsi"/>
            <w:sz w:val="24"/>
            <w:szCs w:val="24"/>
            <w:lang w:val="en-US"/>
          </w:rPr>
          <w:t xml:space="preserve"> with 5, while the rest of the groups with 4</w:t>
        </w:r>
      </w:ins>
      <w:ins w:id="56" w:author="PRAKSIS" w:date="2022-04-26T13:45:00Z">
        <w:r w:rsidR="006E48AE">
          <w:rPr>
            <w:rFonts w:cstheme="minorHAnsi"/>
            <w:sz w:val="24"/>
            <w:szCs w:val="24"/>
            <w:lang w:val="en-US"/>
          </w:rPr>
          <w:t xml:space="preserve">). </w:t>
        </w:r>
      </w:ins>
    </w:p>
    <w:p w:rsidR="00570972" w:rsidRDefault="00FC166F">
      <w:pPr>
        <w:jc w:val="both"/>
        <w:rPr>
          <w:ins w:id="57" w:author="PRAKSIS" w:date="2022-04-26T11:38:00Z"/>
          <w:rFonts w:cstheme="minorHAnsi"/>
          <w:sz w:val="24"/>
          <w:szCs w:val="24"/>
          <w:lang w:val="en-US"/>
        </w:rPr>
        <w:pPrChange w:id="58" w:author="PRAKSIS" w:date="2022-04-26T11:20:00Z">
          <w:pPr>
            <w:pStyle w:val="a3"/>
            <w:numPr>
              <w:ilvl w:val="1"/>
              <w:numId w:val="1"/>
            </w:numPr>
            <w:ind w:left="1440" w:hanging="360"/>
          </w:pPr>
        </w:pPrChange>
      </w:pPr>
      <w:ins w:id="59" w:author="PRAKSIS" w:date="2022-04-26T11:19:00Z">
        <w:r w:rsidRPr="00FC166F">
          <w:rPr>
            <w:rFonts w:cstheme="minorHAnsi"/>
            <w:b/>
            <w:sz w:val="24"/>
            <w:szCs w:val="24"/>
            <w:lang w:val="en-US"/>
            <w:rPrChange w:id="60" w:author="PRAKSIS" w:date="2022-04-26T11:20:00Z">
              <w:rPr>
                <w:rFonts w:cstheme="minorHAnsi"/>
                <w:sz w:val="24"/>
                <w:szCs w:val="24"/>
                <w:lang w:val="en-US"/>
              </w:rPr>
            </w:rPrChange>
          </w:rPr>
          <w:t>E</w:t>
        </w:r>
      </w:ins>
      <w:ins w:id="61" w:author="PRAKSIS" w:date="2022-04-26T11:20:00Z">
        <w:r w:rsidRPr="00FC166F">
          <w:rPr>
            <w:rFonts w:cstheme="minorHAnsi"/>
            <w:b/>
            <w:sz w:val="24"/>
            <w:szCs w:val="24"/>
            <w:lang w:val="en-US"/>
            <w:rPrChange w:id="62" w:author="PRAKSIS" w:date="2022-04-26T11:20:00Z">
              <w:rPr>
                <w:rFonts w:cstheme="minorHAnsi"/>
                <w:sz w:val="24"/>
                <w:szCs w:val="24"/>
                <w:lang w:val="en-US"/>
              </w:rPr>
            </w:rPrChange>
          </w:rPr>
          <w:t>xplanation:</w:t>
        </w:r>
        <w:r w:rsidR="00324870">
          <w:rPr>
            <w:rFonts w:cstheme="minorHAnsi"/>
            <w:sz w:val="24"/>
            <w:szCs w:val="24"/>
            <w:lang w:val="en-US"/>
          </w:rPr>
          <w:t xml:space="preserve"> </w:t>
        </w:r>
        <w:r w:rsidR="00324870" w:rsidRPr="00324870">
          <w:rPr>
            <w:rFonts w:cstheme="minorHAnsi"/>
            <w:sz w:val="24"/>
            <w:szCs w:val="24"/>
            <w:lang w:val="en-US"/>
          </w:rPr>
          <w:t xml:space="preserve">Taking into account the weights of preferences (Configuration 2), </w:t>
        </w:r>
        <w:r w:rsidR="00324870">
          <w:rPr>
            <w:rFonts w:cstheme="minorHAnsi"/>
            <w:sz w:val="24"/>
            <w:szCs w:val="24"/>
            <w:lang w:val="en-US"/>
          </w:rPr>
          <w:t>and</w:t>
        </w:r>
        <w:r w:rsidR="00324870" w:rsidRPr="00324870">
          <w:rPr>
            <w:rFonts w:cstheme="minorHAnsi"/>
            <w:sz w:val="24"/>
            <w:szCs w:val="24"/>
            <w:lang w:val="en-US"/>
          </w:rPr>
          <w:t xml:space="preserve"> following your explanations that it is a difficult task to satisfy all the preferences, as agents try to satisfy maximum amount of preferences and the sum of them is higher than the weight of a specific preference</w:t>
        </w:r>
        <w:r w:rsidR="00324870">
          <w:rPr>
            <w:rFonts w:cstheme="minorHAnsi"/>
            <w:sz w:val="24"/>
            <w:szCs w:val="24"/>
            <w:lang w:val="en-US"/>
          </w:rPr>
          <w:t xml:space="preserve"> that is very important, it seems to be </w:t>
        </w:r>
      </w:ins>
      <w:ins w:id="63" w:author="PRAKSIS" w:date="2022-04-26T11:21:00Z">
        <w:r w:rsidR="00324870">
          <w:rPr>
            <w:rFonts w:cstheme="minorHAnsi"/>
            <w:sz w:val="24"/>
            <w:szCs w:val="24"/>
            <w:lang w:val="en-US"/>
          </w:rPr>
          <w:t>an appropriate grouping</w:t>
        </w:r>
      </w:ins>
      <w:ins w:id="64" w:author="PRAKSIS" w:date="2022-04-26T11:20:00Z">
        <w:r w:rsidR="00324870" w:rsidRPr="00324870">
          <w:rPr>
            <w:rFonts w:cstheme="minorHAnsi"/>
            <w:sz w:val="24"/>
            <w:szCs w:val="24"/>
            <w:lang w:val="en-US"/>
          </w:rPr>
          <w:t>. Even in mos</w:t>
        </w:r>
        <w:r w:rsidR="00802089">
          <w:rPr>
            <w:rFonts w:cstheme="minorHAnsi"/>
            <w:sz w:val="24"/>
            <w:szCs w:val="24"/>
            <w:lang w:val="en-US"/>
          </w:rPr>
          <w:t>t of cases</w:t>
        </w:r>
      </w:ins>
      <w:ins w:id="65" w:author="PRAKSIS" w:date="2022-04-26T11:29:00Z">
        <w:r w:rsidR="00802089">
          <w:rPr>
            <w:rFonts w:cstheme="minorHAnsi"/>
            <w:sz w:val="24"/>
            <w:szCs w:val="24"/>
            <w:lang w:val="en-US"/>
          </w:rPr>
          <w:t>/groups</w:t>
        </w:r>
      </w:ins>
      <w:ins w:id="66" w:author="PRAKSIS" w:date="2022-04-26T11:20:00Z">
        <w:r w:rsidR="00802089">
          <w:rPr>
            <w:rFonts w:cstheme="minorHAnsi"/>
            <w:sz w:val="24"/>
            <w:szCs w:val="24"/>
            <w:lang w:val="en-US"/>
          </w:rPr>
          <w:t xml:space="preserve"> some preferences (1-5</w:t>
        </w:r>
        <w:r w:rsidR="00324870" w:rsidRPr="00324870">
          <w:rPr>
            <w:rFonts w:cstheme="minorHAnsi"/>
            <w:sz w:val="24"/>
            <w:szCs w:val="24"/>
            <w:lang w:val="en-US"/>
          </w:rPr>
          <w:t>) of a TCN are violated</w:t>
        </w:r>
        <w:r w:rsidR="00324870">
          <w:rPr>
            <w:rFonts w:cstheme="minorHAnsi"/>
            <w:sz w:val="24"/>
            <w:szCs w:val="24"/>
            <w:lang w:val="en-US"/>
          </w:rPr>
          <w:t xml:space="preserve"> </w:t>
        </w:r>
      </w:ins>
      <w:ins w:id="67" w:author="PRAKSIS" w:date="2022-04-26T11:21:00Z">
        <w:r w:rsidR="00324870">
          <w:rPr>
            <w:rFonts w:cstheme="minorHAnsi"/>
            <w:sz w:val="24"/>
            <w:szCs w:val="24"/>
            <w:lang w:val="en-US"/>
          </w:rPr>
          <w:t>[</w:t>
        </w:r>
      </w:ins>
      <w:ins w:id="68" w:author="PRAKSIS" w:date="2022-04-26T11:20:00Z">
        <w:r w:rsidR="00324870">
          <w:rPr>
            <w:rFonts w:cstheme="minorHAnsi"/>
            <w:sz w:val="24"/>
            <w:szCs w:val="24"/>
            <w:lang w:val="en-US"/>
          </w:rPr>
          <w:t>e.</w:t>
        </w:r>
      </w:ins>
      <w:ins w:id="69" w:author="PRAKSIS" w:date="2022-04-26T11:21:00Z">
        <w:r w:rsidR="00324870">
          <w:rPr>
            <w:rFonts w:cstheme="minorHAnsi"/>
            <w:sz w:val="24"/>
            <w:szCs w:val="24"/>
            <w:lang w:val="en-US"/>
          </w:rPr>
          <w:t xml:space="preserve">g. Group 1: </w:t>
        </w:r>
        <w:r w:rsidR="00324870" w:rsidRPr="00324870">
          <w:rPr>
            <w:rFonts w:cstheme="minorHAnsi"/>
            <w:sz w:val="24"/>
            <w:szCs w:val="24"/>
            <w:lang w:val="en-US"/>
          </w:rPr>
          <w:t>TCN’s 11 the age and gender preferences (very important) don’t match</w:t>
        </w:r>
      </w:ins>
      <w:ins w:id="70" w:author="PRAKSIS" w:date="2022-04-26T11:23:00Z">
        <w:r w:rsidR="00802089">
          <w:rPr>
            <w:rFonts w:cstheme="minorHAnsi"/>
            <w:sz w:val="24"/>
            <w:szCs w:val="24"/>
            <w:lang w:val="en-US"/>
          </w:rPr>
          <w:t>, also, the location preference (less important) doesn’t match</w:t>
        </w:r>
      </w:ins>
      <w:ins w:id="71" w:author="PRAKSIS" w:date="2022-04-26T11:21:00Z">
        <w:r w:rsidR="00324870" w:rsidRPr="00324870">
          <w:rPr>
            <w:rFonts w:cstheme="minorHAnsi"/>
            <w:sz w:val="24"/>
            <w:szCs w:val="24"/>
            <w:lang w:val="en-US"/>
          </w:rPr>
          <w:t xml:space="preserve">. </w:t>
        </w:r>
      </w:ins>
      <w:ins w:id="72" w:author="PRAKSIS" w:date="2022-04-26T13:38:00Z">
        <w:r w:rsidR="0037323E">
          <w:rPr>
            <w:rFonts w:cstheme="minorHAnsi"/>
            <w:sz w:val="24"/>
            <w:szCs w:val="24"/>
            <w:lang w:val="en-US"/>
          </w:rPr>
          <w:t>T</w:t>
        </w:r>
      </w:ins>
      <w:ins w:id="73" w:author="PRAKSIS" w:date="2022-04-26T11:21:00Z">
        <w:r w:rsidR="00324870" w:rsidRPr="00324870">
          <w:rPr>
            <w:rFonts w:cstheme="minorHAnsi"/>
            <w:sz w:val="24"/>
            <w:szCs w:val="24"/>
            <w:lang w:val="en-US"/>
          </w:rPr>
          <w:t>he nationality preferenc</w:t>
        </w:r>
        <w:r w:rsidR="00324870">
          <w:rPr>
            <w:rFonts w:cstheme="minorHAnsi"/>
            <w:sz w:val="24"/>
            <w:szCs w:val="24"/>
            <w:lang w:val="en-US"/>
          </w:rPr>
          <w:t>e</w:t>
        </w:r>
      </w:ins>
      <w:ins w:id="74" w:author="PRAKSIS" w:date="2022-04-26T13:37:00Z">
        <w:r w:rsidR="0037323E">
          <w:rPr>
            <w:rFonts w:cstheme="minorHAnsi"/>
            <w:sz w:val="24"/>
            <w:szCs w:val="24"/>
            <w:lang w:val="en-US"/>
          </w:rPr>
          <w:t xml:space="preserve"> (very important</w:t>
        </w:r>
      </w:ins>
      <w:ins w:id="75" w:author="PRAKSIS" w:date="2022-04-26T13:38:00Z">
        <w:r w:rsidR="0037323E">
          <w:rPr>
            <w:rFonts w:cstheme="minorHAnsi"/>
            <w:sz w:val="24"/>
            <w:szCs w:val="24"/>
            <w:lang w:val="en-US"/>
          </w:rPr>
          <w:t>)</w:t>
        </w:r>
      </w:ins>
      <w:ins w:id="76" w:author="PRAKSIS" w:date="2022-04-26T11:21:00Z">
        <w:r w:rsidR="00324870">
          <w:rPr>
            <w:rFonts w:cstheme="minorHAnsi"/>
            <w:sz w:val="24"/>
            <w:szCs w:val="24"/>
            <w:lang w:val="en-US"/>
          </w:rPr>
          <w:t xml:space="preserve"> doesn’t match for all of them</w:t>
        </w:r>
      </w:ins>
      <w:ins w:id="77" w:author="PRAKSIS" w:date="2022-04-26T13:38:00Z">
        <w:r w:rsidR="0037323E">
          <w:rPr>
            <w:rFonts w:cstheme="minorHAnsi"/>
            <w:sz w:val="24"/>
            <w:szCs w:val="24"/>
            <w:lang w:val="en-US"/>
          </w:rPr>
          <w:t xml:space="preserve"> and the ethnicity preference for one of them</w:t>
        </w:r>
      </w:ins>
      <w:ins w:id="78" w:author="PRAKSIS" w:date="2022-04-26T11:21:00Z">
        <w:r w:rsidR="00324870">
          <w:rPr>
            <w:rFonts w:cstheme="minorHAnsi"/>
            <w:sz w:val="24"/>
            <w:szCs w:val="24"/>
            <w:lang w:val="en-US"/>
          </w:rPr>
          <w:t>],</w:t>
        </w:r>
      </w:ins>
      <w:ins w:id="79" w:author="PRAKSIS" w:date="2022-04-26T11:20:00Z">
        <w:r w:rsidR="00324870" w:rsidRPr="00324870">
          <w:rPr>
            <w:rFonts w:cstheme="minorHAnsi"/>
            <w:sz w:val="24"/>
            <w:szCs w:val="24"/>
            <w:lang w:val="en-US"/>
          </w:rPr>
          <w:t xml:space="preserve"> but the rest of them are</w:t>
        </w:r>
        <w:r w:rsidR="00324870">
          <w:rPr>
            <w:rFonts w:cstheme="minorHAnsi"/>
            <w:sz w:val="24"/>
            <w:szCs w:val="24"/>
            <w:lang w:val="en-US"/>
          </w:rPr>
          <w:t xml:space="preserve"> satisfied</w:t>
        </w:r>
      </w:ins>
      <w:ins w:id="80" w:author="PRAKSIS" w:date="2022-04-26T11:29:00Z">
        <w:r w:rsidR="00802089">
          <w:rPr>
            <w:rFonts w:cstheme="minorHAnsi"/>
            <w:sz w:val="24"/>
            <w:szCs w:val="24"/>
            <w:lang w:val="en-US"/>
          </w:rPr>
          <w:t>,</w:t>
        </w:r>
      </w:ins>
      <w:ins w:id="81" w:author="PRAKSIS" w:date="2022-04-26T11:21:00Z">
        <w:r w:rsidR="00324870">
          <w:rPr>
            <w:rFonts w:cstheme="minorHAnsi"/>
            <w:sz w:val="24"/>
            <w:szCs w:val="24"/>
            <w:lang w:val="en-US"/>
          </w:rPr>
          <w:t xml:space="preserve"> </w:t>
        </w:r>
      </w:ins>
      <w:ins w:id="82" w:author="PRAKSIS" w:date="2022-04-26T11:22:00Z">
        <w:r w:rsidR="00324870">
          <w:rPr>
            <w:rFonts w:cstheme="minorHAnsi"/>
            <w:sz w:val="24"/>
            <w:szCs w:val="24"/>
            <w:lang w:val="en-US"/>
          </w:rPr>
          <w:t>the total satisfaction score is 4.</w:t>
        </w:r>
      </w:ins>
      <w:ins w:id="83" w:author="PRAKSIS" w:date="2022-04-26T13:54:00Z">
        <w:r w:rsidR="006E48AE">
          <w:rPr>
            <w:rFonts w:cstheme="minorHAnsi"/>
            <w:sz w:val="24"/>
            <w:szCs w:val="24"/>
            <w:lang w:val="en-US"/>
          </w:rPr>
          <w:t>17.</w:t>
        </w:r>
      </w:ins>
      <w:ins w:id="84" w:author="PRAKSIS" w:date="2022-04-26T11:30:00Z">
        <w:r w:rsidR="00802089">
          <w:rPr>
            <w:rFonts w:cstheme="minorHAnsi"/>
            <w:sz w:val="24"/>
            <w:szCs w:val="24"/>
            <w:lang w:val="en-US"/>
          </w:rPr>
          <w:t xml:space="preserve"> </w:t>
        </w:r>
      </w:ins>
      <w:ins w:id="85" w:author="PRAKSIS" w:date="2022-04-26T11:22:00Z">
        <w:r w:rsidR="00324870">
          <w:rPr>
            <w:rFonts w:cstheme="minorHAnsi"/>
            <w:sz w:val="24"/>
            <w:szCs w:val="24"/>
            <w:lang w:val="en-US"/>
          </w:rPr>
          <w:t xml:space="preserve"> </w:t>
        </w:r>
      </w:ins>
    </w:p>
    <w:p w:rsidR="00570972" w:rsidRPr="00570972" w:rsidRDefault="00FC166F">
      <w:pPr>
        <w:rPr>
          <w:rFonts w:cstheme="minorHAnsi"/>
          <w:sz w:val="24"/>
          <w:szCs w:val="24"/>
          <w:lang w:val="en-US"/>
          <w:rPrChange w:id="86" w:author="PRAKSIS" w:date="2022-04-26T10:21:00Z">
            <w:rPr>
              <w:lang w:val="en-US"/>
            </w:rPr>
          </w:rPrChange>
        </w:rPr>
        <w:pPrChange w:id="87" w:author="PRAKSIS" w:date="2022-04-26T10:21:00Z">
          <w:pPr>
            <w:pStyle w:val="a3"/>
            <w:numPr>
              <w:ilvl w:val="1"/>
              <w:numId w:val="1"/>
            </w:numPr>
            <w:ind w:left="1440" w:hanging="360"/>
          </w:pPr>
        </w:pPrChange>
      </w:pPr>
      <w:ins w:id="88" w:author="PRAKSIS" w:date="2022-04-26T11:38:00Z">
        <w:r w:rsidRPr="00FC166F">
          <w:rPr>
            <w:rFonts w:cstheme="minorHAnsi"/>
            <w:sz w:val="24"/>
            <w:szCs w:val="24"/>
            <w:lang w:val="en-US"/>
            <w:rPrChange w:id="89" w:author="PRAKSIS" w:date="2022-04-26T11:39:00Z">
              <w:rPr>
                <w:rFonts w:ascii="Calibri" w:hAnsi="Calibri" w:cs="Calibri"/>
                <w:b/>
                <w:lang w:val="en-US"/>
              </w:rPr>
            </w:rPrChange>
          </w:rPr>
          <w:t xml:space="preserve">Finally, Configuration 2 minimizes the number of singleton TCNs, as we have Group 3 with only 1 TCN that doesn’t match with anyone else in this </w:t>
        </w:r>
      </w:ins>
      <w:ins w:id="90" w:author="PRAKSIS" w:date="2022-04-26T11:39:00Z">
        <w:r w:rsidRPr="00FC166F">
          <w:rPr>
            <w:rFonts w:cstheme="minorHAnsi"/>
            <w:sz w:val="24"/>
            <w:szCs w:val="24"/>
            <w:lang w:val="en-US"/>
            <w:rPrChange w:id="91" w:author="PRAKSIS" w:date="2022-04-26T11:39:00Z">
              <w:rPr>
                <w:rFonts w:ascii="Calibri" w:hAnsi="Calibri" w:cs="Calibri"/>
                <w:lang w:val="en-US"/>
              </w:rPr>
            </w:rPrChange>
          </w:rPr>
          <w:t>example</w:t>
        </w:r>
      </w:ins>
      <w:ins w:id="92" w:author="PRAKSIS" w:date="2022-04-26T11:38:00Z">
        <w:r w:rsidRPr="00FC166F">
          <w:rPr>
            <w:rFonts w:cstheme="minorHAnsi"/>
            <w:sz w:val="24"/>
            <w:szCs w:val="24"/>
            <w:lang w:val="en-US"/>
            <w:rPrChange w:id="93" w:author="PRAKSIS" w:date="2022-04-26T11:39:00Z">
              <w:rPr>
                <w:rFonts w:ascii="Calibri" w:hAnsi="Calibri" w:cs="Calibri"/>
                <w:lang w:val="en-US"/>
              </w:rPr>
            </w:rPrChange>
          </w:rPr>
          <w:t>.</w:t>
        </w:r>
      </w:ins>
      <w:ins w:id="94" w:author="PRAKSIS" w:date="2022-04-26T11:39:00Z">
        <w:r w:rsidRPr="00FC166F">
          <w:rPr>
            <w:rFonts w:cstheme="minorHAnsi"/>
            <w:sz w:val="24"/>
            <w:szCs w:val="24"/>
            <w:lang w:val="en-US"/>
            <w:rPrChange w:id="95" w:author="PRAKSIS" w:date="2022-04-26T11:39:00Z">
              <w:rPr>
                <w:rFonts w:ascii="Calibri" w:hAnsi="Calibri" w:cs="Calibri"/>
                <w:lang w:val="en-US"/>
              </w:rPr>
            </w:rPrChange>
          </w:rPr>
          <w:t xml:space="preserve"> </w:t>
        </w:r>
      </w:ins>
      <w:ins w:id="96" w:author="PRAKSIS" w:date="2022-04-26T11:38:00Z">
        <w:r w:rsidRPr="00FC166F">
          <w:rPr>
            <w:rFonts w:cstheme="minorHAnsi"/>
            <w:sz w:val="24"/>
            <w:szCs w:val="24"/>
            <w:lang w:val="en-US"/>
            <w:rPrChange w:id="97" w:author="PRAKSIS" w:date="2022-04-26T11:39:00Z">
              <w:rPr>
                <w:rFonts w:ascii="Calibri" w:hAnsi="Calibri" w:cs="Calibri"/>
                <w:lang w:val="en-US"/>
              </w:rPr>
            </w:rPrChange>
          </w:rPr>
          <w:t xml:space="preserve"> </w:t>
        </w:r>
      </w:ins>
      <w:del w:id="98" w:author="PRAKSIS" w:date="2022-04-26T11:19:00Z">
        <w:r w:rsidRPr="00FC166F">
          <w:rPr>
            <w:rFonts w:cstheme="minorHAnsi"/>
            <w:sz w:val="24"/>
            <w:szCs w:val="24"/>
            <w:lang w:val="en-US"/>
            <w:rPrChange w:id="99" w:author="PRAKSIS" w:date="2022-04-26T11:19:00Z">
              <w:rPr>
                <w:lang w:val="en-US"/>
              </w:rPr>
            </w:rPrChange>
          </w:rPr>
          <w:delText>?</w:delText>
        </w:r>
      </w:del>
    </w:p>
    <w:p w:rsidR="002F2C32" w:rsidRPr="004D4C4A" w:rsidRDefault="002F2C32" w:rsidP="00D6126A">
      <w:pPr>
        <w:pStyle w:val="a3"/>
        <w:numPr>
          <w:ilvl w:val="0"/>
          <w:numId w:val="1"/>
        </w:numPr>
        <w:rPr>
          <w:rFonts w:cstheme="minorHAnsi"/>
          <w:b/>
          <w:sz w:val="24"/>
          <w:szCs w:val="24"/>
          <w:lang w:val="en-US"/>
        </w:rPr>
      </w:pPr>
      <w:r w:rsidRPr="004D4C4A">
        <w:rPr>
          <w:rFonts w:cstheme="minorHAnsi"/>
          <w:b/>
          <w:sz w:val="24"/>
          <w:szCs w:val="24"/>
          <w:lang w:val="en-US"/>
        </w:rPr>
        <w:t xml:space="preserve">Configuration </w:t>
      </w:r>
      <w:r w:rsidR="002E68F9" w:rsidRPr="004D4C4A">
        <w:rPr>
          <w:rFonts w:cstheme="minorHAnsi"/>
          <w:b/>
          <w:sz w:val="24"/>
          <w:szCs w:val="24"/>
          <w:lang w:val="en-US"/>
        </w:rPr>
        <w:t>3</w:t>
      </w:r>
    </w:p>
    <w:p w:rsidR="002F2C32" w:rsidRPr="004D4C4A" w:rsidRDefault="002F2C32"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B49C0" w:rsidRPr="004D4C4A">
        <w:rPr>
          <w:rFonts w:cstheme="minorHAnsi"/>
          <w:i/>
          <w:sz w:val="24"/>
          <w:szCs w:val="24"/>
          <w:lang w:val="en-US"/>
        </w:rPr>
        <w:t xml:space="preserve"> </w:t>
      </w:r>
      <w:r w:rsidR="00266D21" w:rsidRPr="004D4C4A">
        <w:rPr>
          <w:rFonts w:cstheme="minorHAnsi"/>
          <w:i/>
          <w:sz w:val="24"/>
          <w:szCs w:val="24"/>
          <w:lang w:val="en-US"/>
        </w:rPr>
        <w:t xml:space="preserve">62 </w:t>
      </w:r>
      <w:r w:rsidRPr="004D4C4A">
        <w:rPr>
          <w:rFonts w:cstheme="minorHAnsi"/>
          <w:i/>
          <w:sz w:val="24"/>
          <w:szCs w:val="24"/>
          <w:lang w:val="en-US"/>
        </w:rPr>
        <w:t>seconds</w:t>
      </w:r>
    </w:p>
    <w:p w:rsidR="002F2C32" w:rsidRPr="004D4C4A" w:rsidRDefault="002F2C32"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A86CFD" w:rsidRPr="004D4C4A" w:rsidRDefault="00A86CFD"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 tcn4, tcn9, tcn11, tcn15</w:t>
      </w:r>
      <w:del w:id="100" w:author="PRAKSIS" w:date="2022-05-06T07:41:00Z">
        <w:r w:rsidRPr="004D4C4A" w:rsidDel="006B12EE">
          <w:rPr>
            <w:rFonts w:cstheme="minorHAnsi"/>
            <w:color w:val="000000"/>
            <w:sz w:val="24"/>
            <w:szCs w:val="24"/>
          </w:rPr>
          <w:delText xml:space="preserve">, </w:delText>
        </w:r>
      </w:del>
      <w:r w:rsidRPr="004D4C4A">
        <w:rPr>
          <w:rFonts w:cstheme="minorHAnsi"/>
          <w:color w:val="000000"/>
          <w:sz w:val="24"/>
          <w:szCs w:val="24"/>
        </w:rPr>
        <w:t>]</w:t>
      </w:r>
    </w:p>
    <w:p w:rsidR="00A86CFD" w:rsidRPr="004D4C4A" w:rsidRDefault="00A86CFD" w:rsidP="00A86CFD">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[tcn13</w:t>
      </w:r>
      <w:del w:id="101" w:author="PRAKSIS" w:date="2022-05-06T07:41:00Z">
        <w:r w:rsidRPr="004D4C4A" w:rsidDel="006B12EE">
          <w:rPr>
            <w:rFonts w:cstheme="minorHAnsi"/>
            <w:color w:val="000000"/>
            <w:sz w:val="24"/>
            <w:szCs w:val="24"/>
          </w:rPr>
          <w:delText xml:space="preserve">, </w:delText>
        </w:r>
      </w:del>
      <w:r w:rsidRPr="004D4C4A">
        <w:rPr>
          <w:rFonts w:cstheme="minorHAnsi"/>
          <w:color w:val="000000"/>
          <w:sz w:val="24"/>
          <w:szCs w:val="24"/>
        </w:rPr>
        <w:t>]</w:t>
      </w:r>
    </w:p>
    <w:p w:rsidR="00A86CFD" w:rsidRPr="004D4C4A" w:rsidRDefault="00A86CFD" w:rsidP="00A86CFD">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[tcn10, tcn12</w:t>
      </w:r>
      <w:del w:id="102" w:author="PRAKSIS" w:date="2022-05-06T07:41:00Z">
        <w:r w:rsidRPr="004D4C4A" w:rsidDel="006B12EE">
          <w:rPr>
            <w:rFonts w:cstheme="minorHAnsi"/>
            <w:color w:val="000000"/>
            <w:sz w:val="24"/>
            <w:szCs w:val="24"/>
          </w:rPr>
          <w:delText xml:space="preserve">, </w:delText>
        </w:r>
      </w:del>
      <w:r w:rsidRPr="004D4C4A">
        <w:rPr>
          <w:rFonts w:cstheme="minorHAnsi"/>
          <w:color w:val="000000"/>
          <w:sz w:val="24"/>
          <w:szCs w:val="24"/>
        </w:rPr>
        <w:t>]</w:t>
      </w:r>
    </w:p>
    <w:p w:rsidR="00A86CFD" w:rsidRPr="004D4C4A" w:rsidRDefault="00A86CFD" w:rsidP="00A86CFD">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[tcn3, tcn5, tcn6</w:t>
      </w:r>
      <w:del w:id="103" w:author="PRAKSIS" w:date="2022-05-06T07:41:00Z">
        <w:r w:rsidRPr="004D4C4A" w:rsidDel="006B12EE">
          <w:rPr>
            <w:rFonts w:cstheme="minorHAnsi"/>
            <w:color w:val="000000"/>
            <w:sz w:val="24"/>
            <w:szCs w:val="24"/>
          </w:rPr>
          <w:delText>,</w:delText>
        </w:r>
      </w:del>
      <w:r w:rsidRPr="004D4C4A">
        <w:rPr>
          <w:rFonts w:cstheme="minorHAnsi"/>
          <w:color w:val="000000"/>
          <w:sz w:val="24"/>
          <w:szCs w:val="24"/>
        </w:rPr>
        <w:t xml:space="preserve"> ]</w:t>
      </w:r>
    </w:p>
    <w:p w:rsidR="00A86CFD" w:rsidRPr="004D4C4A" w:rsidRDefault="00A86CFD" w:rsidP="00A86CFD">
      <w:pPr>
        <w:pStyle w:val="a3"/>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Group5</w:t>
      </w:r>
      <w:r w:rsidRPr="004D4C4A">
        <w:rPr>
          <w:rFonts w:cstheme="minorHAnsi"/>
          <w:color w:val="000000"/>
          <w:sz w:val="24"/>
          <w:szCs w:val="24"/>
        </w:rPr>
        <w:t>: [tcn2, tcn7, tcn8, tcn14</w:t>
      </w:r>
      <w:del w:id="104" w:author="PRAKSIS" w:date="2022-05-06T07:41:00Z">
        <w:r w:rsidRPr="004D4C4A" w:rsidDel="006B12EE">
          <w:rPr>
            <w:rFonts w:cstheme="minorHAnsi"/>
            <w:color w:val="000000"/>
            <w:sz w:val="24"/>
            <w:szCs w:val="24"/>
          </w:rPr>
          <w:delText xml:space="preserve">, </w:delText>
        </w:r>
      </w:del>
      <w:r w:rsidRPr="004D4C4A">
        <w:rPr>
          <w:rFonts w:cstheme="minorHAnsi"/>
          <w:color w:val="000000"/>
          <w:sz w:val="24"/>
          <w:szCs w:val="24"/>
        </w:rPr>
        <w:t>]</w:t>
      </w:r>
    </w:p>
    <w:p w:rsidR="00E45505" w:rsidRPr="004D4C4A" w:rsidDel="00844146" w:rsidRDefault="00E45505" w:rsidP="00D6126A">
      <w:pPr>
        <w:pStyle w:val="a3"/>
        <w:numPr>
          <w:ilvl w:val="1"/>
          <w:numId w:val="1"/>
        </w:numPr>
        <w:rPr>
          <w:del w:id="105" w:author="PRAKSIS" w:date="2022-05-06T07:57: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del w:id="106" w:author="PRAKSIS" w:date="2022-05-06T07:57:00Z">
        <w:r w:rsidRPr="004D4C4A" w:rsidDel="00844146">
          <w:rPr>
            <w:rFonts w:cstheme="minorHAnsi"/>
            <w:sz w:val="24"/>
            <w:szCs w:val="24"/>
            <w:lang w:val="en-US"/>
          </w:rPr>
          <w:delText xml:space="preserve"> </w:delText>
        </w:r>
        <w:r w:rsidR="001C3527" w:rsidDel="00844146">
          <w:rPr>
            <w:rFonts w:cstheme="minorHAnsi"/>
            <w:sz w:val="24"/>
            <w:szCs w:val="24"/>
            <w:lang w:val="en-US"/>
          </w:rPr>
          <w:delText>?</w:delText>
        </w:r>
      </w:del>
    </w:p>
    <w:p w:rsidR="006B12EE" w:rsidRPr="00844146" w:rsidRDefault="00FC166F" w:rsidP="00844146">
      <w:pPr>
        <w:pStyle w:val="a3"/>
        <w:numPr>
          <w:ilvl w:val="1"/>
          <w:numId w:val="1"/>
        </w:numPr>
        <w:rPr>
          <w:ins w:id="107" w:author="PRAKSIS" w:date="2022-05-06T07:41:00Z"/>
          <w:rFonts w:cstheme="minorHAnsi"/>
          <w:sz w:val="24"/>
          <w:szCs w:val="24"/>
          <w:lang w:val="en-US"/>
          <w:rPrChange w:id="108" w:author="PRAKSIS" w:date="2022-05-06T07:57:00Z">
            <w:rPr>
              <w:ins w:id="109" w:author="PRAKSIS" w:date="2022-05-06T07:41:00Z"/>
              <w:lang w:val="en-US"/>
            </w:rPr>
          </w:rPrChange>
        </w:rPr>
      </w:pPr>
      <w:ins w:id="110" w:author="PRAKSIS" w:date="2022-05-06T07:41:00Z">
        <w:r w:rsidRPr="00FC166F">
          <w:rPr>
            <w:rFonts w:cstheme="minorHAnsi"/>
            <w:sz w:val="24"/>
            <w:szCs w:val="24"/>
            <w:lang w:val="en-US"/>
            <w:rPrChange w:id="111" w:author="PRAKSIS" w:date="2022-05-06T07:57:00Z">
              <w:rPr>
                <w:lang w:val="en-US"/>
              </w:rPr>
            </w:rPrChange>
          </w:rPr>
          <w:t>4.</w:t>
        </w:r>
      </w:ins>
      <w:ins w:id="112" w:author="PRAKSIS" w:date="2022-05-06T07:55:00Z">
        <w:r w:rsidRPr="00FC166F">
          <w:rPr>
            <w:rFonts w:cstheme="minorHAnsi"/>
            <w:sz w:val="24"/>
            <w:szCs w:val="24"/>
            <w:lang w:val="en-US"/>
            <w:rPrChange w:id="113" w:author="PRAKSIS" w:date="2022-05-06T07:57:00Z">
              <w:rPr>
                <w:lang w:val="en-US"/>
              </w:rPr>
            </w:rPrChange>
          </w:rPr>
          <w:t>20</w:t>
        </w:r>
      </w:ins>
      <w:ins w:id="114" w:author="PRAKSIS" w:date="2022-05-06T07:41:00Z">
        <w:r w:rsidRPr="00FC166F">
          <w:rPr>
            <w:rFonts w:cstheme="minorHAnsi"/>
            <w:sz w:val="24"/>
            <w:szCs w:val="24"/>
            <w:lang w:val="en-US"/>
            <w:rPrChange w:id="115" w:author="PRAKSIS" w:date="2022-05-06T07:57:00Z">
              <w:rPr>
                <w:lang w:val="en-US"/>
              </w:rPr>
            </w:rPrChange>
          </w:rPr>
          <w:t xml:space="preserve"> (as the Group 3 evaluated with 5, while the rest of the groups with 4). </w:t>
        </w:r>
      </w:ins>
    </w:p>
    <w:p w:rsidR="006B12EE" w:rsidRDefault="006B12EE" w:rsidP="006B12EE">
      <w:pPr>
        <w:jc w:val="both"/>
        <w:rPr>
          <w:ins w:id="116" w:author="PRAKSIS" w:date="2022-05-06T07:41:00Z"/>
          <w:rFonts w:cstheme="minorHAnsi"/>
          <w:sz w:val="24"/>
          <w:szCs w:val="24"/>
          <w:lang w:val="en-US"/>
        </w:rPr>
      </w:pPr>
      <w:ins w:id="117" w:author="PRAKSIS" w:date="2022-05-06T07:41:00Z">
        <w:r w:rsidRPr="001B7885">
          <w:rPr>
            <w:rFonts w:cstheme="minorHAnsi"/>
            <w:b/>
            <w:sz w:val="24"/>
            <w:szCs w:val="24"/>
            <w:lang w:val="en-US"/>
          </w:rPr>
          <w:t>Explanation:</w:t>
        </w:r>
        <w:r>
          <w:rPr>
            <w:rFonts w:cstheme="minorHAnsi"/>
            <w:sz w:val="24"/>
            <w:szCs w:val="24"/>
            <w:lang w:val="en-US"/>
          </w:rPr>
          <w:t xml:space="preserve"> </w:t>
        </w:r>
        <w:r w:rsidRPr="00324870">
          <w:rPr>
            <w:rFonts w:cstheme="minorHAnsi"/>
            <w:sz w:val="24"/>
            <w:szCs w:val="24"/>
            <w:lang w:val="en-US"/>
          </w:rPr>
          <w:t>Taking into account the weights</w:t>
        </w:r>
        <w:r>
          <w:rPr>
            <w:rFonts w:cstheme="minorHAnsi"/>
            <w:sz w:val="24"/>
            <w:szCs w:val="24"/>
            <w:lang w:val="en-US"/>
          </w:rPr>
          <w:t xml:space="preserve"> of preferences (Configuration 3</w:t>
        </w:r>
        <w:r w:rsidRPr="00324870">
          <w:rPr>
            <w:rFonts w:cstheme="minorHAnsi"/>
            <w:sz w:val="24"/>
            <w:szCs w:val="24"/>
            <w:lang w:val="en-US"/>
          </w:rPr>
          <w:t xml:space="preserve">), </w:t>
        </w:r>
        <w:r>
          <w:rPr>
            <w:rFonts w:cstheme="minorHAnsi"/>
            <w:sz w:val="24"/>
            <w:szCs w:val="24"/>
            <w:lang w:val="en-US"/>
          </w:rPr>
          <w:t>and</w:t>
        </w:r>
        <w:r w:rsidRPr="00324870">
          <w:rPr>
            <w:rFonts w:cstheme="minorHAnsi"/>
            <w:sz w:val="24"/>
            <w:szCs w:val="24"/>
            <w:lang w:val="en-US"/>
          </w:rPr>
          <w:t xml:space="preserve"> following your explanations that it is a difficult task to satisfy all the preferences, as agents try to satisfy maximum amount of preferences and the sum of them is higher than the weight of a specific preference</w:t>
        </w:r>
        <w:r>
          <w:rPr>
            <w:rFonts w:cstheme="minorHAnsi"/>
            <w:sz w:val="24"/>
            <w:szCs w:val="24"/>
            <w:lang w:val="en-US"/>
          </w:rPr>
          <w:t xml:space="preserve"> that is very important, it seems to be an appropriate grouping</w:t>
        </w:r>
        <w:r w:rsidRPr="00324870">
          <w:rPr>
            <w:rFonts w:cstheme="minorHAnsi"/>
            <w:sz w:val="24"/>
            <w:szCs w:val="24"/>
            <w:lang w:val="en-US"/>
          </w:rPr>
          <w:t>. Even in mos</w:t>
        </w:r>
        <w:r>
          <w:rPr>
            <w:rFonts w:cstheme="minorHAnsi"/>
            <w:sz w:val="24"/>
            <w:szCs w:val="24"/>
            <w:lang w:val="en-US"/>
          </w:rPr>
          <w:t xml:space="preserve">t of </w:t>
        </w:r>
        <w:r>
          <w:rPr>
            <w:rFonts w:cstheme="minorHAnsi"/>
            <w:sz w:val="24"/>
            <w:szCs w:val="24"/>
            <w:lang w:val="en-US"/>
          </w:rPr>
          <w:lastRenderedPageBreak/>
          <w:t>cases/groups some preferences (1-3</w:t>
        </w:r>
        <w:r w:rsidRPr="00324870">
          <w:rPr>
            <w:rFonts w:cstheme="minorHAnsi"/>
            <w:sz w:val="24"/>
            <w:szCs w:val="24"/>
            <w:lang w:val="en-US"/>
          </w:rPr>
          <w:t>) of a TCN are violated</w:t>
        </w:r>
        <w:r>
          <w:rPr>
            <w:rFonts w:cstheme="minorHAnsi"/>
            <w:sz w:val="24"/>
            <w:szCs w:val="24"/>
            <w:lang w:val="en-US"/>
          </w:rPr>
          <w:t xml:space="preserve"> [e.g. Group 1: TCN’s 9 the </w:t>
        </w:r>
      </w:ins>
      <w:ins w:id="118" w:author="PRAKSIS" w:date="2022-05-06T07:44:00Z">
        <w:r>
          <w:rPr>
            <w:rFonts w:cstheme="minorHAnsi"/>
            <w:sz w:val="24"/>
            <w:szCs w:val="24"/>
            <w:lang w:val="en-US"/>
          </w:rPr>
          <w:t>religion</w:t>
        </w:r>
      </w:ins>
      <w:ins w:id="119" w:author="PRAKSIS" w:date="2022-05-06T07:41:00Z">
        <w:r>
          <w:rPr>
            <w:rFonts w:cstheme="minorHAnsi"/>
            <w:sz w:val="24"/>
            <w:szCs w:val="24"/>
            <w:lang w:val="en-US"/>
          </w:rPr>
          <w:t xml:space="preserve"> preference</w:t>
        </w:r>
        <w:r w:rsidRPr="00324870">
          <w:rPr>
            <w:rFonts w:cstheme="minorHAnsi"/>
            <w:sz w:val="24"/>
            <w:szCs w:val="24"/>
            <w:lang w:val="en-US"/>
          </w:rPr>
          <w:t xml:space="preserve"> (very important) do</w:t>
        </w:r>
      </w:ins>
      <w:ins w:id="120" w:author="PRAKSIS" w:date="2022-05-06T07:44:00Z">
        <w:r>
          <w:rPr>
            <w:rFonts w:cstheme="minorHAnsi"/>
            <w:sz w:val="24"/>
            <w:szCs w:val="24"/>
            <w:lang w:val="en-US"/>
          </w:rPr>
          <w:t>es</w:t>
        </w:r>
      </w:ins>
      <w:ins w:id="121" w:author="PRAKSIS" w:date="2022-05-06T07:41:00Z">
        <w:r w:rsidRPr="00324870">
          <w:rPr>
            <w:rFonts w:cstheme="minorHAnsi"/>
            <w:sz w:val="24"/>
            <w:szCs w:val="24"/>
            <w:lang w:val="en-US"/>
          </w:rPr>
          <w:t>n’t match</w:t>
        </w:r>
        <w:r>
          <w:rPr>
            <w:rFonts w:cstheme="minorHAnsi"/>
            <w:sz w:val="24"/>
            <w:szCs w:val="24"/>
            <w:lang w:val="en-US"/>
          </w:rPr>
          <w:t xml:space="preserve">, also, the </w:t>
        </w:r>
      </w:ins>
      <w:ins w:id="122" w:author="PRAKSIS" w:date="2022-05-06T07:44:00Z">
        <w:r>
          <w:rPr>
            <w:rFonts w:cstheme="minorHAnsi"/>
            <w:sz w:val="24"/>
            <w:szCs w:val="24"/>
            <w:lang w:val="en-US"/>
          </w:rPr>
          <w:t>ethnicity</w:t>
        </w:r>
      </w:ins>
      <w:ins w:id="123" w:author="PRAKSIS" w:date="2022-05-06T07:41:00Z">
        <w:r>
          <w:rPr>
            <w:rFonts w:cstheme="minorHAnsi"/>
            <w:sz w:val="24"/>
            <w:szCs w:val="24"/>
            <w:lang w:val="en-US"/>
          </w:rPr>
          <w:t xml:space="preserve"> preference (</w:t>
        </w:r>
      </w:ins>
      <w:ins w:id="124" w:author="PRAKSIS" w:date="2022-05-06T07:44:00Z">
        <w:r>
          <w:rPr>
            <w:rFonts w:cstheme="minorHAnsi"/>
            <w:sz w:val="24"/>
            <w:szCs w:val="24"/>
            <w:lang w:val="en-US"/>
          </w:rPr>
          <w:t>medium</w:t>
        </w:r>
      </w:ins>
      <w:ins w:id="125" w:author="PRAKSIS" w:date="2022-05-06T07:41:00Z">
        <w:r>
          <w:rPr>
            <w:rFonts w:cstheme="minorHAnsi"/>
            <w:sz w:val="24"/>
            <w:szCs w:val="24"/>
            <w:lang w:val="en-US"/>
          </w:rPr>
          <w:t xml:space="preserve"> important) doesn’t match</w:t>
        </w:r>
        <w:r w:rsidRPr="00324870">
          <w:rPr>
            <w:rFonts w:cstheme="minorHAnsi"/>
            <w:sz w:val="24"/>
            <w:szCs w:val="24"/>
            <w:lang w:val="en-US"/>
          </w:rPr>
          <w:t xml:space="preserve">. </w:t>
        </w:r>
        <w:r>
          <w:rPr>
            <w:rFonts w:cstheme="minorHAnsi"/>
            <w:sz w:val="24"/>
            <w:szCs w:val="24"/>
            <w:lang w:val="en-US"/>
          </w:rPr>
          <w:t>T</w:t>
        </w:r>
        <w:r w:rsidRPr="00324870">
          <w:rPr>
            <w:rFonts w:cstheme="minorHAnsi"/>
            <w:sz w:val="24"/>
            <w:szCs w:val="24"/>
            <w:lang w:val="en-US"/>
          </w:rPr>
          <w:t xml:space="preserve">he </w:t>
        </w:r>
      </w:ins>
      <w:ins w:id="126" w:author="PRAKSIS" w:date="2022-05-06T07:44:00Z">
        <w:r>
          <w:rPr>
            <w:rFonts w:cstheme="minorHAnsi"/>
            <w:sz w:val="24"/>
            <w:szCs w:val="24"/>
            <w:lang w:val="en-US"/>
          </w:rPr>
          <w:t>family</w:t>
        </w:r>
      </w:ins>
      <w:ins w:id="127" w:author="PRAKSIS" w:date="2022-05-06T07:41:00Z">
        <w:r w:rsidRPr="00324870">
          <w:rPr>
            <w:rFonts w:cstheme="minorHAnsi"/>
            <w:sz w:val="24"/>
            <w:szCs w:val="24"/>
            <w:lang w:val="en-US"/>
          </w:rPr>
          <w:t xml:space="preserve"> preferenc</w:t>
        </w:r>
        <w:r>
          <w:rPr>
            <w:rFonts w:cstheme="minorHAnsi"/>
            <w:sz w:val="24"/>
            <w:szCs w:val="24"/>
            <w:lang w:val="en-US"/>
          </w:rPr>
          <w:t>e (</w:t>
        </w:r>
      </w:ins>
      <w:ins w:id="128" w:author="PRAKSIS" w:date="2022-05-06T07:44:00Z">
        <w:r>
          <w:rPr>
            <w:rFonts w:cstheme="minorHAnsi"/>
            <w:sz w:val="24"/>
            <w:szCs w:val="24"/>
            <w:lang w:val="en-US"/>
          </w:rPr>
          <w:t>medium</w:t>
        </w:r>
      </w:ins>
      <w:ins w:id="129" w:author="PRAKSIS" w:date="2022-05-06T07:41:00Z">
        <w:r>
          <w:rPr>
            <w:rFonts w:cstheme="minorHAnsi"/>
            <w:sz w:val="24"/>
            <w:szCs w:val="24"/>
            <w:lang w:val="en-US"/>
          </w:rPr>
          <w:t xml:space="preserve"> important) doesn’t match for </w:t>
        </w:r>
      </w:ins>
      <w:ins w:id="130" w:author="PRAKSIS" w:date="2022-05-06T07:44:00Z">
        <w:r>
          <w:rPr>
            <w:rFonts w:cstheme="minorHAnsi"/>
            <w:sz w:val="24"/>
            <w:szCs w:val="24"/>
            <w:lang w:val="en-US"/>
          </w:rPr>
          <w:t>TCNs 1</w:t>
        </w:r>
        <w:proofErr w:type="gramStart"/>
        <w:r>
          <w:rPr>
            <w:rFonts w:cstheme="minorHAnsi"/>
            <w:sz w:val="24"/>
            <w:szCs w:val="24"/>
            <w:lang w:val="en-US"/>
          </w:rPr>
          <w:t>,11,15</w:t>
        </w:r>
      </w:ins>
      <w:proofErr w:type="gramEnd"/>
      <w:ins w:id="131" w:author="PRAKSIS" w:date="2022-05-06T07:41:00Z">
        <w:r>
          <w:rPr>
            <w:rFonts w:cstheme="minorHAnsi"/>
            <w:sz w:val="24"/>
            <w:szCs w:val="24"/>
            <w:lang w:val="en-US"/>
          </w:rPr>
          <w:t xml:space="preserve"> and the ethnicity preference for </w:t>
        </w:r>
      </w:ins>
      <w:ins w:id="132" w:author="PRAKSIS" w:date="2022-05-06T07:45:00Z">
        <w:r>
          <w:rPr>
            <w:rFonts w:cstheme="minorHAnsi"/>
            <w:sz w:val="24"/>
            <w:szCs w:val="24"/>
            <w:lang w:val="en-US"/>
          </w:rPr>
          <w:t>two more (TCNs 4,15)</w:t>
        </w:r>
      </w:ins>
      <w:ins w:id="133" w:author="PRAKSIS" w:date="2022-05-06T07:41:00Z">
        <w:r>
          <w:rPr>
            <w:rFonts w:cstheme="minorHAnsi"/>
            <w:sz w:val="24"/>
            <w:szCs w:val="24"/>
            <w:lang w:val="en-US"/>
          </w:rPr>
          <w:t xml:space="preserve"> of them</w:t>
        </w:r>
      </w:ins>
      <w:ins w:id="134" w:author="PRAKSIS" w:date="2022-05-06T07:45:00Z">
        <w:r>
          <w:rPr>
            <w:rFonts w:cstheme="minorHAnsi"/>
            <w:sz w:val="24"/>
            <w:szCs w:val="24"/>
            <w:lang w:val="en-US"/>
          </w:rPr>
          <w:t xml:space="preserve">. Finally, the suggested grouping violates TCN’s 11 age preference </w:t>
        </w:r>
      </w:ins>
      <w:ins w:id="135" w:author="PRAKSIS" w:date="2022-05-06T07:46:00Z">
        <w:r>
          <w:rPr>
            <w:rFonts w:cstheme="minorHAnsi"/>
            <w:sz w:val="24"/>
            <w:szCs w:val="24"/>
            <w:lang w:val="en-US"/>
          </w:rPr>
          <w:t>(less important)</w:t>
        </w:r>
      </w:ins>
      <w:ins w:id="136" w:author="PRAKSIS" w:date="2022-05-06T07:41:00Z">
        <w:r>
          <w:rPr>
            <w:rFonts w:cstheme="minorHAnsi"/>
            <w:sz w:val="24"/>
            <w:szCs w:val="24"/>
            <w:lang w:val="en-US"/>
          </w:rPr>
          <w:t>],</w:t>
        </w:r>
        <w:r w:rsidRPr="00324870">
          <w:rPr>
            <w:rFonts w:cstheme="minorHAnsi"/>
            <w:sz w:val="24"/>
            <w:szCs w:val="24"/>
            <w:lang w:val="en-US"/>
          </w:rPr>
          <w:t xml:space="preserve"> but the rest of them are</w:t>
        </w:r>
        <w:r>
          <w:rPr>
            <w:rFonts w:cstheme="minorHAnsi"/>
            <w:sz w:val="24"/>
            <w:szCs w:val="24"/>
            <w:lang w:val="en-US"/>
          </w:rPr>
          <w:t xml:space="preserve"> satisfied, the total satisfaction score is 4.</w:t>
        </w:r>
      </w:ins>
      <w:ins w:id="137" w:author="PRAKSIS" w:date="2022-05-06T07:55:00Z">
        <w:r w:rsidR="003A3C28">
          <w:rPr>
            <w:rFonts w:cstheme="minorHAnsi"/>
            <w:sz w:val="24"/>
            <w:szCs w:val="24"/>
            <w:lang w:val="en-US"/>
          </w:rPr>
          <w:t>20</w:t>
        </w:r>
      </w:ins>
      <w:ins w:id="138" w:author="PRAKSIS" w:date="2022-05-06T07:41:00Z">
        <w:r>
          <w:rPr>
            <w:rFonts w:cstheme="minorHAnsi"/>
            <w:sz w:val="24"/>
            <w:szCs w:val="24"/>
            <w:lang w:val="en-US"/>
          </w:rPr>
          <w:t xml:space="preserve">.  </w:t>
        </w:r>
      </w:ins>
    </w:p>
    <w:p w:rsidR="00570972" w:rsidRDefault="006B12EE">
      <w:pPr>
        <w:jc w:val="both"/>
        <w:rPr>
          <w:ins w:id="139" w:author="PRAKSIS" w:date="2022-05-06T07:41:00Z"/>
          <w:rFonts w:cstheme="minorHAnsi"/>
          <w:sz w:val="24"/>
          <w:szCs w:val="24"/>
          <w:lang w:val="en-US"/>
        </w:rPr>
        <w:pPrChange w:id="140" w:author="PRAKSIS" w:date="2022-05-06T07:50:00Z">
          <w:pPr/>
        </w:pPrChange>
      </w:pPr>
      <w:ins w:id="141" w:author="PRAKSIS" w:date="2022-05-06T07:41:00Z">
        <w:r>
          <w:rPr>
            <w:rFonts w:cstheme="minorHAnsi"/>
            <w:sz w:val="24"/>
            <w:szCs w:val="24"/>
            <w:lang w:val="en-US"/>
          </w:rPr>
          <w:t>Finally, Configuration 3</w:t>
        </w:r>
        <w:r w:rsidRPr="001B7885">
          <w:rPr>
            <w:rFonts w:cstheme="minorHAnsi"/>
            <w:sz w:val="24"/>
            <w:szCs w:val="24"/>
            <w:lang w:val="en-US"/>
          </w:rPr>
          <w:t xml:space="preserve"> minimizes the number of si</w:t>
        </w:r>
        <w:r>
          <w:rPr>
            <w:rFonts w:cstheme="minorHAnsi"/>
            <w:sz w:val="24"/>
            <w:szCs w:val="24"/>
            <w:lang w:val="en-US"/>
          </w:rPr>
          <w:t>ngleton TCNs, as we have Group 2</w:t>
        </w:r>
        <w:r w:rsidRPr="001B7885">
          <w:rPr>
            <w:rFonts w:cstheme="minorHAnsi"/>
            <w:sz w:val="24"/>
            <w:szCs w:val="24"/>
            <w:lang w:val="en-US"/>
          </w:rPr>
          <w:t xml:space="preserve"> with only 1 TCN that doesn’t match with anyone else in this example.  </w:t>
        </w:r>
      </w:ins>
      <w:ins w:id="142" w:author="PRAKSIS" w:date="2022-05-06T07:46:00Z">
        <w:r>
          <w:rPr>
            <w:rFonts w:cstheme="minorHAnsi"/>
            <w:sz w:val="24"/>
            <w:szCs w:val="24"/>
            <w:lang w:val="en-US"/>
          </w:rPr>
          <w:t xml:space="preserve">But, if we want to minimize the </w:t>
        </w:r>
      </w:ins>
      <w:ins w:id="143" w:author="PRAKSIS" w:date="2022-05-06T07:47:00Z">
        <w:r>
          <w:rPr>
            <w:rFonts w:cstheme="minorHAnsi"/>
            <w:sz w:val="24"/>
            <w:szCs w:val="24"/>
            <w:lang w:val="en-US"/>
          </w:rPr>
          <w:t xml:space="preserve">number of singleton TCNs to zero, </w:t>
        </w:r>
      </w:ins>
      <w:ins w:id="144" w:author="PRAKSIS" w:date="2022-05-06T07:46:00Z">
        <w:r>
          <w:rPr>
            <w:rFonts w:cstheme="minorHAnsi"/>
            <w:sz w:val="24"/>
            <w:szCs w:val="24"/>
            <w:lang w:val="en-US"/>
          </w:rPr>
          <w:t xml:space="preserve">a suggestion would be </w:t>
        </w:r>
      </w:ins>
      <w:ins w:id="145" w:author="PRAKSIS" w:date="2022-05-06T07:47:00Z">
        <w:r>
          <w:rPr>
            <w:rFonts w:cstheme="minorHAnsi"/>
            <w:sz w:val="24"/>
            <w:szCs w:val="24"/>
            <w:lang w:val="en-US"/>
          </w:rPr>
          <w:t xml:space="preserve">to group TCN 13 with TCN 8 </w:t>
        </w:r>
      </w:ins>
      <w:ins w:id="146" w:author="PRAKSIS" w:date="2022-05-06T07:48:00Z">
        <w:r>
          <w:rPr>
            <w:rFonts w:cstheme="minorHAnsi"/>
            <w:sz w:val="24"/>
            <w:szCs w:val="24"/>
            <w:lang w:val="en-US"/>
          </w:rPr>
          <w:t xml:space="preserve">(by removing TCN 8 from Group 5, where </w:t>
        </w:r>
      </w:ins>
      <w:ins w:id="147" w:author="PRAKSIS" w:date="2022-05-06T07:49:00Z">
        <w:r>
          <w:rPr>
            <w:rFonts w:cstheme="minorHAnsi"/>
            <w:sz w:val="24"/>
            <w:szCs w:val="24"/>
            <w:lang w:val="en-US"/>
          </w:rPr>
          <w:t>three</w:t>
        </w:r>
      </w:ins>
      <w:ins w:id="148" w:author="PRAKSIS" w:date="2022-05-06T07:48:00Z">
        <w:r>
          <w:rPr>
            <w:rFonts w:cstheme="minorHAnsi"/>
            <w:sz w:val="24"/>
            <w:szCs w:val="24"/>
            <w:lang w:val="en-US"/>
          </w:rPr>
          <w:t xml:space="preserve"> of his </w:t>
        </w:r>
      </w:ins>
      <w:ins w:id="149" w:author="PRAKSIS" w:date="2022-05-06T07:49:00Z">
        <w:r>
          <w:rPr>
            <w:rFonts w:cstheme="minorHAnsi"/>
            <w:sz w:val="24"/>
            <w:szCs w:val="24"/>
            <w:lang w:val="en-US"/>
          </w:rPr>
          <w:t>preferences</w:t>
        </w:r>
      </w:ins>
      <w:ins w:id="150" w:author="PRAKSIS" w:date="2022-05-06T07:50:00Z">
        <w:r>
          <w:rPr>
            <w:rFonts w:cstheme="minorHAnsi"/>
            <w:sz w:val="24"/>
            <w:szCs w:val="24"/>
            <w:lang w:val="en-US"/>
          </w:rPr>
          <w:t xml:space="preserve"> (nationality, family and age)</w:t>
        </w:r>
      </w:ins>
      <w:ins w:id="151" w:author="PRAKSIS" w:date="2022-05-06T07:48:00Z">
        <w:r>
          <w:rPr>
            <w:rFonts w:cstheme="minorHAnsi"/>
            <w:sz w:val="24"/>
            <w:szCs w:val="24"/>
            <w:lang w:val="en-US"/>
          </w:rPr>
          <w:t xml:space="preserve"> are violated</w:t>
        </w:r>
      </w:ins>
      <w:ins w:id="152" w:author="PRAKSIS" w:date="2022-05-06T07:50:00Z">
        <w:r>
          <w:rPr>
            <w:rFonts w:cstheme="minorHAnsi"/>
            <w:sz w:val="24"/>
            <w:szCs w:val="24"/>
            <w:lang w:val="en-US"/>
          </w:rPr>
          <w:t xml:space="preserve">). As we cannot satisfy all the </w:t>
        </w:r>
      </w:ins>
      <w:ins w:id="153" w:author="PRAKSIS" w:date="2022-05-06T07:51:00Z">
        <w:r>
          <w:rPr>
            <w:rFonts w:cstheme="minorHAnsi"/>
            <w:sz w:val="24"/>
            <w:szCs w:val="24"/>
            <w:lang w:val="en-US"/>
          </w:rPr>
          <w:t>preferences</w:t>
        </w:r>
      </w:ins>
      <w:ins w:id="154" w:author="PRAKSIS" w:date="2022-05-06T07:50:00Z">
        <w:r w:rsidR="003A3C28">
          <w:rPr>
            <w:rFonts w:cstheme="minorHAnsi"/>
            <w:sz w:val="24"/>
            <w:szCs w:val="24"/>
            <w:lang w:val="en-US"/>
          </w:rPr>
          <w:t>,</w:t>
        </w:r>
      </w:ins>
      <w:ins w:id="155" w:author="PRAKSIS" w:date="2022-05-06T07:52:00Z">
        <w:r w:rsidR="003A3C28">
          <w:rPr>
            <w:rFonts w:cstheme="minorHAnsi"/>
            <w:sz w:val="24"/>
            <w:szCs w:val="24"/>
            <w:lang w:val="en-US"/>
          </w:rPr>
          <w:t xml:space="preserve"> </w:t>
        </w:r>
      </w:ins>
      <w:ins w:id="156" w:author="PRAKSIS" w:date="2022-05-06T07:50:00Z">
        <w:r w:rsidR="003A3C28">
          <w:rPr>
            <w:rFonts w:cstheme="minorHAnsi"/>
            <w:sz w:val="24"/>
            <w:szCs w:val="24"/>
            <w:lang w:val="en-US"/>
          </w:rPr>
          <w:t>TCN</w:t>
        </w:r>
      </w:ins>
      <w:ins w:id="157" w:author="PRAKSIS" w:date="2022-05-06T07:51:00Z">
        <w:r w:rsidR="003A3C28">
          <w:rPr>
            <w:rFonts w:cstheme="minorHAnsi"/>
            <w:sz w:val="24"/>
            <w:szCs w:val="24"/>
            <w:lang w:val="en-US"/>
          </w:rPr>
          <w:t xml:space="preserve">’s 8 violated preferences remains violated if we group him with </w:t>
        </w:r>
      </w:ins>
      <w:ins w:id="158" w:author="PRAKSIS" w:date="2022-05-06T07:52:00Z">
        <w:r w:rsidR="003A3C28">
          <w:rPr>
            <w:rFonts w:cstheme="minorHAnsi"/>
            <w:sz w:val="24"/>
            <w:szCs w:val="24"/>
            <w:lang w:val="en-US"/>
          </w:rPr>
          <w:t xml:space="preserve">TCN 13, but the sum of the preferences is the same </w:t>
        </w:r>
      </w:ins>
      <w:ins w:id="159" w:author="PRAKSIS" w:date="2022-05-06T07:53:00Z">
        <w:r w:rsidR="003A3C28">
          <w:rPr>
            <w:rFonts w:cstheme="minorHAnsi"/>
            <w:sz w:val="24"/>
            <w:szCs w:val="24"/>
            <w:lang w:val="en-US"/>
          </w:rPr>
          <w:t>by giving options for co-habitation to all TCNs in Example 1.</w:t>
        </w:r>
      </w:ins>
    </w:p>
    <w:p w:rsidR="00E45505" w:rsidRPr="004D4C4A" w:rsidRDefault="00E45505" w:rsidP="002F2C32">
      <w:pPr>
        <w:pStyle w:val="2"/>
        <w:rPr>
          <w:rFonts w:asciiTheme="minorHAnsi" w:hAnsiTheme="minorHAnsi" w:cstheme="minorHAnsi"/>
          <w:sz w:val="24"/>
          <w:szCs w:val="24"/>
          <w:lang w:val="en-US"/>
        </w:rPr>
      </w:pPr>
    </w:p>
    <w:p w:rsidR="002F2C32" w:rsidRPr="004D4C4A" w:rsidRDefault="00F37618" w:rsidP="002F2C32">
      <w:pPr>
        <w:pStyle w:val="2"/>
        <w:rPr>
          <w:rFonts w:asciiTheme="minorHAnsi" w:hAnsiTheme="minorHAnsi" w:cstheme="minorHAnsi"/>
          <w:sz w:val="24"/>
          <w:szCs w:val="24"/>
          <w:lang w:val="en-US"/>
        </w:rPr>
      </w:pPr>
      <w:bookmarkStart w:id="160" w:name="_Toc94528825"/>
      <w:r w:rsidRPr="004D4C4A">
        <w:rPr>
          <w:rFonts w:asciiTheme="minorHAnsi" w:hAnsiTheme="minorHAnsi" w:cstheme="minorHAnsi"/>
          <w:sz w:val="24"/>
          <w:szCs w:val="24"/>
          <w:lang w:val="en-US"/>
        </w:rPr>
        <w:t>Results-</w:t>
      </w:r>
      <w:r w:rsidR="00FF2BD6" w:rsidRPr="004D4C4A">
        <w:rPr>
          <w:rFonts w:asciiTheme="minorHAnsi" w:hAnsiTheme="minorHAnsi" w:cstheme="minorHAnsi"/>
          <w:sz w:val="24"/>
          <w:szCs w:val="24"/>
          <w:lang w:val="en-US"/>
        </w:rPr>
        <w:t>Example 2</w:t>
      </w:r>
      <w:bookmarkEnd w:id="160"/>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1</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60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2B49C0" w:rsidRPr="004D4C4A" w:rsidRDefault="002B49C0" w:rsidP="00D6126A">
      <w:pPr>
        <w:pStyle w:val="a3"/>
        <w:numPr>
          <w:ilvl w:val="2"/>
          <w:numId w:val="1"/>
        </w:numPr>
        <w:rPr>
          <w:rFonts w:cstheme="minorHAnsi"/>
          <w:sz w:val="24"/>
          <w:szCs w:val="24"/>
        </w:rPr>
      </w:pPr>
      <w:r w:rsidRPr="004D4C4A">
        <w:rPr>
          <w:rFonts w:cstheme="minorHAnsi"/>
          <w:b/>
          <w:sz w:val="24"/>
          <w:szCs w:val="24"/>
          <w:lang w:val="en-US"/>
        </w:rPr>
        <w:t>Singleton</w:t>
      </w:r>
      <w:r w:rsidRPr="004D4C4A">
        <w:rPr>
          <w:rFonts w:cstheme="minorHAnsi"/>
          <w:sz w:val="24"/>
          <w:szCs w:val="24"/>
          <w:lang w:val="en-US"/>
        </w:rPr>
        <w:t>: [2, 5, 6, 9, 10, 20</w:t>
      </w:r>
      <w:r w:rsidR="00A86CFD" w:rsidRPr="004D4C4A">
        <w:rPr>
          <w:rFonts w:cstheme="minorHAnsi"/>
          <w:sz w:val="24"/>
          <w:szCs w:val="24"/>
          <w:lang w:val="en-US"/>
        </w:rPr>
        <w:t>]</w:t>
      </w:r>
    </w:p>
    <w:p w:rsidR="002B49C0" w:rsidRPr="004D4C4A" w:rsidRDefault="002B49C0" w:rsidP="00421DB5">
      <w:pPr>
        <w:pStyle w:val="a3"/>
        <w:ind w:left="2160"/>
        <w:rPr>
          <w:rFonts w:cstheme="minorHAnsi"/>
          <w:sz w:val="24"/>
          <w:szCs w:val="24"/>
        </w:rPr>
      </w:pPr>
      <w:r w:rsidRPr="004D4C4A">
        <w:rPr>
          <w:rFonts w:cstheme="minorHAnsi"/>
          <w:b/>
          <w:sz w:val="24"/>
          <w:szCs w:val="24"/>
          <w:lang w:val="en-US"/>
        </w:rPr>
        <w:t>Group1</w:t>
      </w:r>
      <w:r w:rsidRPr="004D4C4A">
        <w:rPr>
          <w:rFonts w:cstheme="minorHAnsi"/>
          <w:sz w:val="24"/>
          <w:szCs w:val="24"/>
          <w:lang w:val="en-US"/>
        </w:rPr>
        <w:t>: [1, 16</w:t>
      </w:r>
      <w:r w:rsidR="00A86CFD" w:rsidRPr="004D4C4A">
        <w:rPr>
          <w:rFonts w:cstheme="minorHAnsi"/>
          <w:sz w:val="24"/>
          <w:szCs w:val="24"/>
          <w:lang w:val="en-US"/>
        </w:rPr>
        <w:t>]</w:t>
      </w:r>
    </w:p>
    <w:p w:rsidR="002B49C0" w:rsidRPr="004D4C4A" w:rsidRDefault="002B49C0" w:rsidP="00421DB5">
      <w:pPr>
        <w:pStyle w:val="a3"/>
        <w:ind w:left="2160"/>
        <w:rPr>
          <w:rFonts w:cstheme="minorHAnsi"/>
          <w:sz w:val="24"/>
          <w:szCs w:val="24"/>
        </w:rPr>
      </w:pPr>
      <w:r w:rsidRPr="004D4C4A">
        <w:rPr>
          <w:rFonts w:cstheme="minorHAnsi"/>
          <w:b/>
          <w:sz w:val="24"/>
          <w:szCs w:val="24"/>
          <w:lang w:val="en-US"/>
        </w:rPr>
        <w:t>Group2</w:t>
      </w:r>
      <w:r w:rsidRPr="004D4C4A">
        <w:rPr>
          <w:rFonts w:cstheme="minorHAnsi"/>
          <w:sz w:val="24"/>
          <w:szCs w:val="24"/>
          <w:lang w:val="en-US"/>
        </w:rPr>
        <w:t>: [15, 17</w:t>
      </w:r>
      <w:r w:rsidR="00A86CFD" w:rsidRPr="004D4C4A">
        <w:rPr>
          <w:rFonts w:cstheme="minorHAnsi"/>
          <w:sz w:val="24"/>
          <w:szCs w:val="24"/>
          <w:lang w:val="en-US"/>
        </w:rPr>
        <w:t>]</w:t>
      </w:r>
    </w:p>
    <w:p w:rsidR="002B49C0" w:rsidRPr="004D4C4A" w:rsidRDefault="002B49C0" w:rsidP="00421DB5">
      <w:pPr>
        <w:pStyle w:val="a3"/>
        <w:ind w:left="2160"/>
        <w:rPr>
          <w:rFonts w:cstheme="minorHAnsi"/>
          <w:sz w:val="24"/>
          <w:szCs w:val="24"/>
          <w:lang w:val="en-US"/>
        </w:rPr>
      </w:pPr>
      <w:r w:rsidRPr="004D4C4A">
        <w:rPr>
          <w:rFonts w:cstheme="minorHAnsi"/>
          <w:b/>
          <w:sz w:val="24"/>
          <w:szCs w:val="24"/>
          <w:lang w:val="en-US"/>
        </w:rPr>
        <w:t>Group3</w:t>
      </w:r>
      <w:r w:rsidRPr="004D4C4A">
        <w:rPr>
          <w:rFonts w:cstheme="minorHAnsi"/>
          <w:sz w:val="24"/>
          <w:szCs w:val="24"/>
          <w:lang w:val="en-US"/>
        </w:rPr>
        <w:t>: [3, 7, 8, 12, 13, 19, 4, 11, 14, 18</w:t>
      </w:r>
      <w:r w:rsidR="00A86CFD" w:rsidRPr="004D4C4A">
        <w:rPr>
          <w:rFonts w:cstheme="minorHAnsi"/>
          <w:sz w:val="24"/>
          <w:szCs w:val="24"/>
          <w:lang w:val="en-US"/>
        </w:rPr>
        <w:t>]</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2</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266D21" w:rsidRPr="004D4C4A">
        <w:rPr>
          <w:rFonts w:cstheme="minorHAnsi"/>
          <w:sz w:val="24"/>
          <w:szCs w:val="24"/>
          <w:lang w:val="en-US"/>
        </w:rPr>
        <w:t xml:space="preserve">61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7B7555" w:rsidRPr="004D4C4A" w:rsidRDefault="007B7555"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tcn6, tcn9, tcn10, tcn20</w:t>
      </w:r>
      <w:del w:id="161" w:author="PRAKSIS" w:date="2022-04-26T13:21: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 tcn16</w:t>
      </w:r>
      <w:del w:id="162"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[tcn5</w:t>
      </w:r>
      <w:del w:id="163"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[tcn4, tcn7, tcn8, tcn11, tcn12, tcn13, tcn14, tcn19</w:t>
      </w:r>
      <w:del w:id="164"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Group5</w:t>
      </w:r>
      <w:r w:rsidRPr="004D4C4A">
        <w:rPr>
          <w:rFonts w:cstheme="minorHAnsi"/>
          <w:color w:val="000000"/>
          <w:sz w:val="24"/>
          <w:szCs w:val="24"/>
        </w:rPr>
        <w:t>: [tcn3, tcn15, tcn17, tcn18</w:t>
      </w:r>
      <w:del w:id="165"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2B49C0" w:rsidRDefault="002B49C0" w:rsidP="00D6126A">
      <w:pPr>
        <w:pStyle w:val="a3"/>
        <w:numPr>
          <w:ilvl w:val="1"/>
          <w:numId w:val="1"/>
        </w:numPr>
        <w:rPr>
          <w:ins w:id="166" w:author="PRAKSIS" w:date="2022-04-26T13:05: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ins w:id="167" w:author="PRAKSIS" w:date="2022-04-26T13:19:00Z">
        <w:r w:rsidR="00E11583">
          <w:rPr>
            <w:rFonts w:cstheme="minorHAnsi"/>
            <w:sz w:val="24"/>
            <w:szCs w:val="24"/>
            <w:lang w:val="en-US"/>
          </w:rPr>
          <w:t>4</w:t>
        </w:r>
      </w:ins>
      <w:ins w:id="168" w:author="PRAKSIS" w:date="2022-04-26T13:45:00Z">
        <w:r w:rsidR="006E48AE">
          <w:rPr>
            <w:rFonts w:cstheme="minorHAnsi"/>
            <w:sz w:val="24"/>
            <w:szCs w:val="24"/>
            <w:lang w:val="en-US"/>
          </w:rPr>
          <w:t xml:space="preserve">.20 (as the Group 3 evaluated with 5, while the rest of the groups with 4). </w:t>
        </w:r>
      </w:ins>
      <w:del w:id="169" w:author="PRAKSIS" w:date="2022-04-26T13:19:00Z">
        <w:r w:rsidRPr="004D4C4A" w:rsidDel="00E11583">
          <w:rPr>
            <w:rFonts w:cstheme="minorHAnsi"/>
            <w:sz w:val="24"/>
            <w:szCs w:val="24"/>
            <w:lang w:val="en-US"/>
          </w:rPr>
          <w:delText xml:space="preserve"> </w:delText>
        </w:r>
        <w:r w:rsidR="001C3527" w:rsidDel="00E11583">
          <w:rPr>
            <w:rFonts w:cstheme="minorHAnsi"/>
            <w:sz w:val="24"/>
            <w:szCs w:val="24"/>
            <w:lang w:val="en-US"/>
          </w:rPr>
          <w:delText>?</w:delText>
        </w:r>
      </w:del>
    </w:p>
    <w:p w:rsidR="00570972" w:rsidRDefault="00FC166F">
      <w:pPr>
        <w:jc w:val="both"/>
        <w:rPr>
          <w:ins w:id="170" w:author="PRAKSIS" w:date="2022-04-26T13:05:00Z"/>
          <w:rFonts w:cstheme="minorHAnsi"/>
          <w:sz w:val="24"/>
          <w:szCs w:val="24"/>
          <w:lang w:val="en-US"/>
        </w:rPr>
        <w:pPrChange w:id="171" w:author="PRAKSIS" w:date="2022-04-26T13:05:00Z">
          <w:pPr/>
        </w:pPrChange>
      </w:pPr>
      <w:ins w:id="172" w:author="PRAKSIS" w:date="2022-04-26T13:05:00Z">
        <w:r w:rsidRPr="00FC166F">
          <w:rPr>
            <w:rFonts w:cstheme="minorHAnsi"/>
            <w:b/>
            <w:sz w:val="24"/>
            <w:szCs w:val="24"/>
            <w:lang w:val="en-US"/>
            <w:rPrChange w:id="173" w:author="PRAKSIS" w:date="2022-04-26T13:05:00Z">
              <w:rPr>
                <w:rFonts w:cstheme="minorHAnsi"/>
                <w:sz w:val="24"/>
                <w:szCs w:val="24"/>
                <w:lang w:val="en-US"/>
              </w:rPr>
            </w:rPrChange>
          </w:rPr>
          <w:t>Explanation:</w:t>
        </w:r>
        <w:r w:rsidR="002D7B4C" w:rsidRPr="002D7B4C">
          <w:rPr>
            <w:rFonts w:cstheme="minorHAnsi"/>
            <w:sz w:val="24"/>
            <w:szCs w:val="24"/>
            <w:lang w:val="en-US"/>
          </w:rPr>
          <w:t xml:space="preserve"> Taking into account the weights of preferences (Configuration 2), and</w:t>
        </w:r>
      </w:ins>
      <w:ins w:id="174" w:author="PRAKSIS" w:date="2022-04-26T13:14:00Z">
        <w:r w:rsidRPr="00FC166F">
          <w:rPr>
            <w:rFonts w:cstheme="minorHAnsi"/>
            <w:sz w:val="24"/>
            <w:szCs w:val="24"/>
            <w:lang w:val="en-US"/>
            <w:rPrChange w:id="175" w:author="PRAKSIS" w:date="2022-04-26T13:14:00Z">
              <w:rPr>
                <w:rFonts w:cstheme="minorHAnsi"/>
                <w:sz w:val="24"/>
                <w:szCs w:val="24"/>
                <w:lang w:val="el-GR"/>
              </w:rPr>
            </w:rPrChange>
          </w:rPr>
          <w:t xml:space="preserve"> </w:t>
        </w:r>
        <w:r w:rsidR="002D7B4C">
          <w:rPr>
            <w:rFonts w:cstheme="minorHAnsi"/>
            <w:sz w:val="24"/>
            <w:szCs w:val="24"/>
            <w:lang w:val="en-US"/>
          </w:rPr>
          <w:t>the explanations on Example 1</w:t>
        </w:r>
      </w:ins>
      <w:ins w:id="176" w:author="PRAKSIS" w:date="2022-04-26T13:05:00Z">
        <w:r w:rsidR="002D7B4C">
          <w:rPr>
            <w:rFonts w:cstheme="minorHAnsi"/>
            <w:sz w:val="24"/>
            <w:szCs w:val="24"/>
            <w:lang w:val="en-US"/>
          </w:rPr>
          <w:t xml:space="preserve">, </w:t>
        </w:r>
        <w:r w:rsidR="002D7B4C" w:rsidRPr="002D7B4C">
          <w:rPr>
            <w:rFonts w:cstheme="minorHAnsi"/>
            <w:sz w:val="24"/>
            <w:szCs w:val="24"/>
            <w:lang w:val="en-US"/>
          </w:rPr>
          <w:t>it seems to be an appropriate grouping. Even in most of cases/groups some preferences (1-5) of a TCN are violated</w:t>
        </w:r>
      </w:ins>
      <w:ins w:id="177" w:author="PRAKSIS" w:date="2022-04-26T13:39:00Z">
        <w:r w:rsidR="0037323E">
          <w:rPr>
            <w:rFonts w:cstheme="minorHAnsi"/>
            <w:sz w:val="24"/>
            <w:szCs w:val="24"/>
            <w:lang w:val="en-US"/>
          </w:rPr>
          <w:t xml:space="preserve"> </w:t>
        </w:r>
      </w:ins>
      <w:ins w:id="178" w:author="PRAKSIS" w:date="2022-04-26T13:41:00Z">
        <w:r w:rsidR="0037323E">
          <w:rPr>
            <w:rFonts w:cstheme="minorHAnsi"/>
            <w:sz w:val="24"/>
            <w:szCs w:val="24"/>
            <w:lang w:val="en-US"/>
          </w:rPr>
          <w:t xml:space="preserve">[e.g. in </w:t>
        </w:r>
      </w:ins>
      <w:ins w:id="179" w:author="PRAKSIS" w:date="2022-04-26T13:39:00Z">
        <w:r w:rsidR="0037323E">
          <w:rPr>
            <w:rFonts w:cstheme="minorHAnsi"/>
            <w:sz w:val="24"/>
            <w:szCs w:val="24"/>
            <w:lang w:val="en-US"/>
          </w:rPr>
          <w:t xml:space="preserve">one group </w:t>
        </w:r>
      </w:ins>
      <w:ins w:id="180" w:author="PRAKSIS" w:date="2022-04-26T13:40:00Z">
        <w:r w:rsidR="0037323E">
          <w:rPr>
            <w:rFonts w:cstheme="minorHAnsi"/>
            <w:sz w:val="24"/>
            <w:szCs w:val="24"/>
            <w:lang w:val="en-US"/>
          </w:rPr>
          <w:t>two</w:t>
        </w:r>
      </w:ins>
      <w:ins w:id="181" w:author="PRAKSIS" w:date="2022-04-26T13:39:00Z">
        <w:r w:rsidR="0037323E">
          <w:rPr>
            <w:rFonts w:cstheme="minorHAnsi"/>
            <w:sz w:val="24"/>
            <w:szCs w:val="24"/>
            <w:lang w:val="en-US"/>
          </w:rPr>
          <w:t xml:space="preserve"> of them are very important</w:t>
        </w:r>
      </w:ins>
      <w:ins w:id="182" w:author="PRAKSIS" w:date="2022-04-26T13:40:00Z">
        <w:r w:rsidR="0037323E">
          <w:rPr>
            <w:rFonts w:cstheme="minorHAnsi"/>
            <w:sz w:val="24"/>
            <w:szCs w:val="24"/>
            <w:lang w:val="en-US"/>
          </w:rPr>
          <w:t xml:space="preserve"> (10) and two important (9)</w:t>
        </w:r>
      </w:ins>
      <w:ins w:id="183" w:author="PRAKSIS" w:date="2022-04-26T13:41:00Z">
        <w:r w:rsidR="0037323E">
          <w:rPr>
            <w:rFonts w:cstheme="minorHAnsi"/>
            <w:sz w:val="24"/>
            <w:szCs w:val="24"/>
            <w:lang w:val="en-US"/>
          </w:rPr>
          <w:t>]</w:t>
        </w:r>
      </w:ins>
      <w:ins w:id="184" w:author="PRAKSIS" w:date="2022-04-26T13:05:00Z">
        <w:r w:rsidR="002D7B4C" w:rsidRPr="002D7B4C">
          <w:rPr>
            <w:rFonts w:cstheme="minorHAnsi"/>
            <w:sz w:val="24"/>
            <w:szCs w:val="24"/>
            <w:lang w:val="en-US"/>
          </w:rPr>
          <w:t>, but the rest of them are satisfied, the</w:t>
        </w:r>
        <w:r w:rsidR="006E48AE">
          <w:rPr>
            <w:rFonts w:cstheme="minorHAnsi"/>
            <w:sz w:val="24"/>
            <w:szCs w:val="24"/>
            <w:lang w:val="en-US"/>
          </w:rPr>
          <w:t xml:space="preserve"> total satisfaction score is 4.</w:t>
        </w:r>
      </w:ins>
      <w:ins w:id="185" w:author="PRAKSIS" w:date="2022-04-26T13:54:00Z">
        <w:r w:rsidR="006E48AE">
          <w:rPr>
            <w:rFonts w:cstheme="minorHAnsi"/>
            <w:sz w:val="24"/>
            <w:szCs w:val="24"/>
            <w:lang w:val="en-US"/>
          </w:rPr>
          <w:t>20.</w:t>
        </w:r>
      </w:ins>
      <w:ins w:id="186" w:author="PRAKSIS" w:date="2022-04-26T13:05:00Z">
        <w:r w:rsidR="002D7B4C" w:rsidRPr="002D7B4C">
          <w:rPr>
            <w:rFonts w:cstheme="minorHAnsi"/>
            <w:sz w:val="24"/>
            <w:szCs w:val="24"/>
            <w:lang w:val="en-US"/>
          </w:rPr>
          <w:t xml:space="preserve"> </w:t>
        </w:r>
      </w:ins>
    </w:p>
    <w:p w:rsidR="00570972" w:rsidRPr="00570972" w:rsidRDefault="002D7B4C">
      <w:pPr>
        <w:jc w:val="both"/>
        <w:rPr>
          <w:rFonts w:cstheme="minorHAnsi"/>
          <w:sz w:val="24"/>
          <w:szCs w:val="24"/>
          <w:lang w:val="en-US"/>
          <w:rPrChange w:id="187" w:author="PRAKSIS" w:date="2022-04-26T13:05:00Z">
            <w:rPr>
              <w:lang w:val="en-US"/>
            </w:rPr>
          </w:rPrChange>
        </w:rPr>
        <w:pPrChange w:id="188" w:author="PRAKSIS" w:date="2022-04-26T13:05:00Z">
          <w:pPr>
            <w:pStyle w:val="a3"/>
            <w:numPr>
              <w:ilvl w:val="1"/>
              <w:numId w:val="1"/>
            </w:numPr>
            <w:ind w:left="1440" w:hanging="360"/>
          </w:pPr>
        </w:pPrChange>
      </w:pPr>
      <w:ins w:id="189" w:author="PRAKSIS" w:date="2022-04-26T13:05:00Z">
        <w:r w:rsidRPr="002D7B4C">
          <w:rPr>
            <w:rFonts w:cstheme="minorHAnsi"/>
            <w:sz w:val="24"/>
            <w:szCs w:val="24"/>
            <w:lang w:val="en-US"/>
          </w:rPr>
          <w:t xml:space="preserve">Finally, Configuration 2 minimizes the number of singleton TCNs, as we have Group 3 with only 1 TCN that doesn’t match with anyone else in this example.  </w:t>
        </w:r>
      </w:ins>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3</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lastRenderedPageBreak/>
        <w:t>Total computation time</w:t>
      </w:r>
      <w:r w:rsidRPr="004D4C4A">
        <w:rPr>
          <w:rFonts w:cstheme="minorHAnsi"/>
          <w:sz w:val="24"/>
          <w:szCs w:val="24"/>
          <w:lang w:val="en-US"/>
        </w:rPr>
        <w:t xml:space="preserve">: </w:t>
      </w:r>
      <w:r w:rsidRPr="004D4C4A">
        <w:rPr>
          <w:rFonts w:cstheme="minorHAnsi"/>
          <w:i/>
          <w:sz w:val="24"/>
          <w:szCs w:val="24"/>
          <w:lang w:val="en-US"/>
        </w:rPr>
        <w:t xml:space="preserve"> </w:t>
      </w:r>
      <w:r w:rsidR="00266D21" w:rsidRPr="004D4C4A">
        <w:rPr>
          <w:rFonts w:cstheme="minorHAnsi"/>
          <w:i/>
          <w:sz w:val="24"/>
          <w:szCs w:val="24"/>
          <w:lang w:val="en-US"/>
        </w:rPr>
        <w:t xml:space="preserve">64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7B7555" w:rsidRPr="004D4C4A" w:rsidRDefault="007B7555"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tcn5, tcn6, tcn8, tcn9, tcn15, tcn17, tcn20</w:t>
      </w:r>
      <w:del w:id="190" w:author="PRAKSIS" w:date="2022-05-06T08:27: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 tcn16</w:t>
      </w:r>
      <w:del w:id="191" w:author="PRAKSIS" w:date="2022-05-06T08:27: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[tcn14</w:t>
      </w:r>
      <w:del w:id="192" w:author="PRAKSIS" w:date="2022-05-06T08:27: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[tcn4, tcn10</w:t>
      </w:r>
      <w:del w:id="193" w:author="PRAKSIS" w:date="2022-05-06T08:28: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[tcn13</w:t>
      </w:r>
      <w:del w:id="194" w:author="PRAKSIS" w:date="2022-05-06T08:28: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[tcn7, tcn11, tcn12, tcn19</w:t>
      </w:r>
      <w:del w:id="195" w:author="PRAKSIS" w:date="2022-05-06T08:28: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7B7555" w:rsidRPr="004D4C4A" w:rsidRDefault="007B7555" w:rsidP="007B7555">
      <w:pPr>
        <w:pStyle w:val="a3"/>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Group7</w:t>
      </w:r>
      <w:r w:rsidRPr="004D4C4A">
        <w:rPr>
          <w:rFonts w:cstheme="minorHAnsi"/>
          <w:color w:val="000000"/>
          <w:sz w:val="24"/>
          <w:szCs w:val="24"/>
        </w:rPr>
        <w:t>: [tcn3, tcn18</w:t>
      </w:r>
      <w:del w:id="196" w:author="PRAKSIS" w:date="2022-05-06T08:28:00Z">
        <w:r w:rsidRPr="004D4C4A" w:rsidDel="009D45DA">
          <w:rPr>
            <w:rFonts w:cstheme="minorHAnsi"/>
            <w:color w:val="000000"/>
            <w:sz w:val="24"/>
            <w:szCs w:val="24"/>
          </w:rPr>
          <w:delText xml:space="preserve">, </w:delText>
        </w:r>
      </w:del>
      <w:r w:rsidRPr="004D4C4A">
        <w:rPr>
          <w:rFonts w:cstheme="minorHAnsi"/>
          <w:color w:val="000000"/>
          <w:sz w:val="24"/>
          <w:szCs w:val="24"/>
        </w:rPr>
        <w:t>]</w:t>
      </w:r>
    </w:p>
    <w:p w:rsidR="009D45DA" w:rsidRPr="001B7885" w:rsidRDefault="002B49C0" w:rsidP="009D45DA">
      <w:pPr>
        <w:pStyle w:val="a3"/>
        <w:numPr>
          <w:ilvl w:val="1"/>
          <w:numId w:val="1"/>
        </w:numPr>
        <w:rPr>
          <w:ins w:id="197" w:author="PRAKSIS" w:date="2022-05-06T08:27:00Z"/>
          <w:rFonts w:cstheme="minorHAnsi"/>
          <w:sz w:val="24"/>
          <w:szCs w:val="24"/>
          <w:lang w:val="en-US"/>
        </w:rPr>
      </w:pPr>
      <w:r w:rsidRPr="009D45DA">
        <w:rPr>
          <w:rFonts w:cstheme="minorHAnsi"/>
          <w:b/>
          <w:sz w:val="24"/>
          <w:szCs w:val="24"/>
          <w:lang w:val="en-US"/>
        </w:rPr>
        <w:t>Customer Satisfaction Score on Likert scale</w:t>
      </w:r>
      <w:r w:rsidRPr="009D45DA">
        <w:rPr>
          <w:rFonts w:cstheme="minorHAnsi"/>
          <w:sz w:val="24"/>
          <w:szCs w:val="24"/>
          <w:lang w:val="en-US"/>
        </w:rPr>
        <w:t xml:space="preserve">:   </w:t>
      </w:r>
      <w:ins w:id="198" w:author="PRAKSIS" w:date="2022-05-06T08:27:00Z">
        <w:r w:rsidR="009D45DA" w:rsidRPr="001B7885">
          <w:rPr>
            <w:rFonts w:cstheme="minorHAnsi"/>
            <w:sz w:val="24"/>
            <w:szCs w:val="24"/>
            <w:lang w:val="en-US"/>
          </w:rPr>
          <w:t>4.</w:t>
        </w:r>
        <w:r w:rsidR="009D45DA">
          <w:rPr>
            <w:rFonts w:cstheme="minorHAnsi"/>
            <w:sz w:val="24"/>
            <w:szCs w:val="24"/>
            <w:lang w:val="en-US"/>
          </w:rPr>
          <w:t>28 (as the Group 6,7</w:t>
        </w:r>
        <w:r w:rsidR="009D45DA" w:rsidRPr="001B7885">
          <w:rPr>
            <w:rFonts w:cstheme="minorHAnsi"/>
            <w:sz w:val="24"/>
            <w:szCs w:val="24"/>
            <w:lang w:val="en-US"/>
          </w:rPr>
          <w:t xml:space="preserve"> evaluated with 5</w:t>
        </w:r>
      </w:ins>
      <w:ins w:id="199" w:author="PRAKSIS" w:date="2022-05-06T08:32:00Z">
        <w:r w:rsidR="009D45DA">
          <w:rPr>
            <w:rFonts w:cstheme="minorHAnsi"/>
            <w:sz w:val="24"/>
            <w:szCs w:val="24"/>
            <w:lang w:val="en-US"/>
          </w:rPr>
          <w:t xml:space="preserve"> as only medium and low important preferences are violated</w:t>
        </w:r>
      </w:ins>
      <w:ins w:id="200" w:author="PRAKSIS" w:date="2022-05-06T08:27:00Z">
        <w:r w:rsidR="009D45DA" w:rsidRPr="001B7885">
          <w:rPr>
            <w:rFonts w:cstheme="minorHAnsi"/>
            <w:sz w:val="24"/>
            <w:szCs w:val="24"/>
            <w:lang w:val="en-US"/>
          </w:rPr>
          <w:t xml:space="preserve">, while the rest of the groups with 4). </w:t>
        </w:r>
      </w:ins>
    </w:p>
    <w:p w:rsidR="009D45DA" w:rsidRDefault="009D45DA" w:rsidP="009D45DA">
      <w:pPr>
        <w:jc w:val="both"/>
        <w:rPr>
          <w:ins w:id="201" w:author="PRAKSIS" w:date="2022-05-06T08:27:00Z"/>
          <w:rFonts w:cstheme="minorHAnsi"/>
          <w:sz w:val="24"/>
          <w:szCs w:val="24"/>
          <w:lang w:val="en-US"/>
        </w:rPr>
      </w:pPr>
      <w:ins w:id="202" w:author="PRAKSIS" w:date="2022-05-06T08:27:00Z">
        <w:r w:rsidRPr="001B7885">
          <w:rPr>
            <w:rFonts w:cstheme="minorHAnsi"/>
            <w:b/>
            <w:sz w:val="24"/>
            <w:szCs w:val="24"/>
            <w:lang w:val="en-US"/>
          </w:rPr>
          <w:t>Explanation:</w:t>
        </w:r>
        <w:r>
          <w:rPr>
            <w:rFonts w:cstheme="minorHAnsi"/>
            <w:sz w:val="24"/>
            <w:szCs w:val="24"/>
            <w:lang w:val="en-US"/>
          </w:rPr>
          <w:t xml:space="preserve"> </w:t>
        </w:r>
        <w:r w:rsidRPr="00324870">
          <w:rPr>
            <w:rFonts w:cstheme="minorHAnsi"/>
            <w:sz w:val="24"/>
            <w:szCs w:val="24"/>
            <w:lang w:val="en-US"/>
          </w:rPr>
          <w:t>Taking into account the weights</w:t>
        </w:r>
        <w:r>
          <w:rPr>
            <w:rFonts w:cstheme="minorHAnsi"/>
            <w:sz w:val="24"/>
            <w:szCs w:val="24"/>
            <w:lang w:val="en-US"/>
          </w:rPr>
          <w:t xml:space="preserve"> of preferences (Configuration 3</w:t>
        </w:r>
        <w:r w:rsidRPr="00324870">
          <w:rPr>
            <w:rFonts w:cstheme="minorHAnsi"/>
            <w:sz w:val="24"/>
            <w:szCs w:val="24"/>
            <w:lang w:val="en-US"/>
          </w:rPr>
          <w:t xml:space="preserve">), </w:t>
        </w:r>
        <w:r>
          <w:rPr>
            <w:rFonts w:cstheme="minorHAnsi"/>
            <w:sz w:val="24"/>
            <w:szCs w:val="24"/>
            <w:lang w:val="en-US"/>
          </w:rPr>
          <w:t>and</w:t>
        </w:r>
        <w:r w:rsidRPr="00324870">
          <w:rPr>
            <w:rFonts w:cstheme="minorHAnsi"/>
            <w:sz w:val="24"/>
            <w:szCs w:val="24"/>
            <w:lang w:val="en-US"/>
          </w:rPr>
          <w:t xml:space="preserve"> following your explanations that it is a difficult task to satisfy all the preferences, as agents try to satisfy maximum amount of preferences and the sum of them is higher than the weight of a specific preference</w:t>
        </w:r>
        <w:r>
          <w:rPr>
            <w:rFonts w:cstheme="minorHAnsi"/>
            <w:sz w:val="24"/>
            <w:szCs w:val="24"/>
            <w:lang w:val="en-US"/>
          </w:rPr>
          <w:t xml:space="preserve"> that is very important, it seems to be an appropriate grouping</w:t>
        </w:r>
        <w:r w:rsidRPr="00324870">
          <w:rPr>
            <w:rFonts w:cstheme="minorHAnsi"/>
            <w:sz w:val="24"/>
            <w:szCs w:val="24"/>
            <w:lang w:val="en-US"/>
          </w:rPr>
          <w:t>. Even in mos</w:t>
        </w:r>
        <w:r>
          <w:rPr>
            <w:rFonts w:cstheme="minorHAnsi"/>
            <w:sz w:val="24"/>
            <w:szCs w:val="24"/>
            <w:lang w:val="en-US"/>
          </w:rPr>
          <w:t>t of cases/groups some preferences (1-3</w:t>
        </w:r>
        <w:r w:rsidRPr="00324870">
          <w:rPr>
            <w:rFonts w:cstheme="minorHAnsi"/>
            <w:sz w:val="24"/>
            <w:szCs w:val="24"/>
            <w:lang w:val="en-US"/>
          </w:rPr>
          <w:t>) of a TCN are violated</w:t>
        </w:r>
        <w:r>
          <w:rPr>
            <w:rFonts w:cstheme="minorHAnsi"/>
            <w:sz w:val="24"/>
            <w:szCs w:val="24"/>
            <w:lang w:val="en-US"/>
          </w:rPr>
          <w:t xml:space="preserve">, the total satisfaction score is 4.28.  </w:t>
        </w:r>
      </w:ins>
    </w:p>
    <w:p w:rsidR="009D45DA" w:rsidRDefault="009D45DA" w:rsidP="009D45DA">
      <w:pPr>
        <w:jc w:val="both"/>
        <w:rPr>
          <w:ins w:id="203" w:author="PRAKSIS" w:date="2022-05-06T08:30:00Z"/>
          <w:rFonts w:cstheme="minorHAnsi"/>
          <w:sz w:val="24"/>
          <w:szCs w:val="24"/>
          <w:lang w:val="en-US"/>
        </w:rPr>
      </w:pPr>
      <w:ins w:id="204" w:author="PRAKSIS" w:date="2022-05-06T08:27:00Z">
        <w:r>
          <w:rPr>
            <w:rFonts w:cstheme="minorHAnsi"/>
            <w:sz w:val="24"/>
            <w:szCs w:val="24"/>
            <w:lang w:val="en-US"/>
          </w:rPr>
          <w:t>Finally, Configuration 3</w:t>
        </w:r>
        <w:r w:rsidRPr="001B7885">
          <w:rPr>
            <w:rFonts w:cstheme="minorHAnsi"/>
            <w:sz w:val="24"/>
            <w:szCs w:val="24"/>
            <w:lang w:val="en-US"/>
          </w:rPr>
          <w:t xml:space="preserve"> minimizes the number of si</w:t>
        </w:r>
        <w:r>
          <w:rPr>
            <w:rFonts w:cstheme="minorHAnsi"/>
            <w:sz w:val="24"/>
            <w:szCs w:val="24"/>
            <w:lang w:val="en-US"/>
          </w:rPr>
          <w:t>ngleton TCNs, as we have Group 3</w:t>
        </w:r>
        <w:proofErr w:type="gramStart"/>
        <w:r>
          <w:rPr>
            <w:rFonts w:cstheme="minorHAnsi"/>
            <w:sz w:val="24"/>
            <w:szCs w:val="24"/>
            <w:lang w:val="en-US"/>
          </w:rPr>
          <w:t>,5</w:t>
        </w:r>
        <w:proofErr w:type="gramEnd"/>
        <w:r w:rsidRPr="001B7885">
          <w:rPr>
            <w:rFonts w:cstheme="minorHAnsi"/>
            <w:sz w:val="24"/>
            <w:szCs w:val="24"/>
            <w:lang w:val="en-US"/>
          </w:rPr>
          <w:t xml:space="preserve"> with only 1 TCN that doesn’t match with anyone else in this example.  </w:t>
        </w:r>
        <w:r>
          <w:rPr>
            <w:rFonts w:cstheme="minorHAnsi"/>
            <w:sz w:val="24"/>
            <w:szCs w:val="24"/>
            <w:lang w:val="en-US"/>
          </w:rPr>
          <w:t xml:space="preserve">But, if we want to minimize the number of singleton TCNs to zero, </w:t>
        </w:r>
      </w:ins>
      <w:ins w:id="205" w:author="PRAKSIS" w:date="2022-05-06T08:29:00Z">
        <w:r>
          <w:rPr>
            <w:rFonts w:cstheme="minorHAnsi"/>
            <w:sz w:val="24"/>
            <w:szCs w:val="24"/>
            <w:lang w:val="en-US"/>
          </w:rPr>
          <w:t xml:space="preserve">please find below two suggestions for </w:t>
        </w:r>
      </w:ins>
      <w:ins w:id="206" w:author="PRAKSIS" w:date="2022-05-06T08:30:00Z">
        <w:r>
          <w:rPr>
            <w:rFonts w:cstheme="minorHAnsi"/>
            <w:sz w:val="24"/>
            <w:szCs w:val="24"/>
            <w:lang w:val="en-US"/>
          </w:rPr>
          <w:t>matching</w:t>
        </w:r>
      </w:ins>
      <w:ins w:id="207" w:author="PRAKSIS" w:date="2022-05-06T08:29:00Z">
        <w:r>
          <w:rPr>
            <w:rFonts w:cstheme="minorHAnsi"/>
            <w:sz w:val="24"/>
            <w:szCs w:val="24"/>
            <w:lang w:val="en-US"/>
          </w:rPr>
          <w:t xml:space="preserve"> TCN</w:t>
        </w:r>
      </w:ins>
      <w:ins w:id="208" w:author="PRAKSIS" w:date="2022-05-06T08:30:00Z">
        <w:r>
          <w:rPr>
            <w:rFonts w:cstheme="minorHAnsi"/>
            <w:sz w:val="24"/>
            <w:szCs w:val="24"/>
            <w:lang w:val="en-US"/>
          </w:rPr>
          <w:t xml:space="preserve"> 13 and TCN 14 with others:</w:t>
        </w:r>
      </w:ins>
    </w:p>
    <w:p w:rsidR="00570972" w:rsidRDefault="009D45DA">
      <w:pPr>
        <w:pStyle w:val="a3"/>
        <w:numPr>
          <w:ilvl w:val="0"/>
          <w:numId w:val="10"/>
        </w:numPr>
        <w:jc w:val="both"/>
        <w:rPr>
          <w:ins w:id="209" w:author="PRAKSIS" w:date="2022-05-06T08:50:00Z"/>
          <w:rFonts w:cstheme="minorHAnsi"/>
          <w:sz w:val="24"/>
          <w:szCs w:val="24"/>
          <w:lang w:val="en-US"/>
        </w:rPr>
        <w:pPrChange w:id="210" w:author="PRAKSIS" w:date="2022-05-06T08:50:00Z">
          <w:pPr>
            <w:pStyle w:val="2"/>
          </w:pPr>
        </w:pPrChange>
      </w:pPr>
      <w:ins w:id="211" w:author="PRAKSIS" w:date="2022-05-06T08:30:00Z">
        <w:r>
          <w:rPr>
            <w:rFonts w:cstheme="minorHAnsi"/>
            <w:sz w:val="24"/>
            <w:szCs w:val="24"/>
            <w:lang w:val="en-US"/>
          </w:rPr>
          <w:t>TCN 13 can be grouped with TCN 7</w:t>
        </w:r>
      </w:ins>
      <w:ins w:id="212" w:author="PRAKSIS" w:date="2022-05-06T08:27:00Z">
        <w:r w:rsidRPr="006E421D">
          <w:rPr>
            <w:rFonts w:cstheme="minorHAnsi"/>
            <w:sz w:val="24"/>
            <w:szCs w:val="24"/>
            <w:lang w:val="en-US"/>
          </w:rPr>
          <w:t xml:space="preserve"> </w:t>
        </w:r>
      </w:ins>
      <w:ins w:id="213" w:author="PRAKSIS" w:date="2022-05-06T08:31:00Z">
        <w:r>
          <w:rPr>
            <w:rFonts w:cstheme="minorHAnsi"/>
            <w:sz w:val="24"/>
            <w:szCs w:val="24"/>
            <w:lang w:val="en-US"/>
          </w:rPr>
          <w:t>(by offering TCN 7 the option of Group 6 and an additional option</w:t>
        </w:r>
      </w:ins>
      <w:ins w:id="214" w:author="PRAKSIS" w:date="2022-05-06T08:32:00Z">
        <w:r>
          <w:rPr>
            <w:rFonts w:cstheme="minorHAnsi"/>
            <w:sz w:val="24"/>
            <w:szCs w:val="24"/>
            <w:lang w:val="en-US"/>
          </w:rPr>
          <w:t>)</w:t>
        </w:r>
      </w:ins>
      <w:ins w:id="215" w:author="PRAKSIS" w:date="2022-05-06T08:27:00Z">
        <w:r w:rsidR="00FC166F" w:rsidRPr="00FC166F">
          <w:rPr>
            <w:rFonts w:cstheme="minorHAnsi"/>
            <w:sz w:val="24"/>
            <w:szCs w:val="24"/>
            <w:lang w:val="en-US"/>
            <w:rPrChange w:id="216" w:author="PRAKSIS" w:date="2022-05-06T08:30:00Z">
              <w:rPr>
                <w:lang w:val="en-US"/>
              </w:rPr>
            </w:rPrChange>
          </w:rPr>
          <w:t xml:space="preserve"> from Group 5, where three of his preferences (nationality, family and age) are violated). As we cannot satisfy all the preferences, </w:t>
        </w:r>
      </w:ins>
      <w:ins w:id="217" w:author="PRAKSIS" w:date="2022-05-06T08:34:00Z">
        <w:r>
          <w:rPr>
            <w:rFonts w:cstheme="minorHAnsi"/>
            <w:sz w:val="24"/>
            <w:szCs w:val="24"/>
            <w:lang w:val="en-US"/>
          </w:rPr>
          <w:t>there are violated</w:t>
        </w:r>
      </w:ins>
      <w:ins w:id="218" w:author="PRAKSIS" w:date="2022-05-06T08:27:00Z">
        <w:r w:rsidR="00FC166F" w:rsidRPr="00FC166F">
          <w:rPr>
            <w:rFonts w:cstheme="minorHAnsi"/>
            <w:sz w:val="24"/>
            <w:szCs w:val="24"/>
            <w:lang w:val="en-US"/>
            <w:rPrChange w:id="219" w:author="PRAKSIS" w:date="2022-05-06T08:30:00Z">
              <w:rPr>
                <w:lang w:val="en-US"/>
              </w:rPr>
            </w:rPrChange>
          </w:rPr>
          <w:t xml:space="preserve"> preferences, but </w:t>
        </w:r>
      </w:ins>
      <w:ins w:id="220" w:author="PRAKSIS" w:date="2022-05-06T08:49:00Z">
        <w:r w:rsidR="00D400EC">
          <w:rPr>
            <w:rFonts w:cstheme="minorHAnsi"/>
            <w:sz w:val="24"/>
            <w:szCs w:val="24"/>
            <w:lang w:val="en-US"/>
          </w:rPr>
          <w:t xml:space="preserve">we offer </w:t>
        </w:r>
      </w:ins>
      <w:ins w:id="221" w:author="PRAKSIS" w:date="2022-05-06T08:27:00Z">
        <w:r w:rsidR="00FC166F" w:rsidRPr="00FC166F">
          <w:rPr>
            <w:rFonts w:cstheme="minorHAnsi"/>
            <w:sz w:val="24"/>
            <w:szCs w:val="24"/>
            <w:lang w:val="en-US"/>
            <w:rPrChange w:id="222" w:author="PRAKSIS" w:date="2022-05-06T08:30:00Z">
              <w:rPr>
                <w:lang w:val="en-US"/>
              </w:rPr>
            </w:rPrChange>
          </w:rPr>
          <w:t>options for co-hab</w:t>
        </w:r>
        <w:r w:rsidR="00D400EC" w:rsidRPr="006E421D">
          <w:rPr>
            <w:rFonts w:cstheme="minorHAnsi"/>
            <w:sz w:val="24"/>
            <w:szCs w:val="24"/>
            <w:lang w:val="en-US"/>
          </w:rPr>
          <w:t>itation to all TCNs in Example 2</w:t>
        </w:r>
        <w:r w:rsidR="00FC166F" w:rsidRPr="00FC166F">
          <w:rPr>
            <w:rFonts w:cstheme="minorHAnsi"/>
            <w:sz w:val="24"/>
            <w:szCs w:val="24"/>
            <w:lang w:val="en-US"/>
            <w:rPrChange w:id="223" w:author="PRAKSIS" w:date="2022-05-06T08:30:00Z">
              <w:rPr>
                <w:lang w:val="en-US"/>
              </w:rPr>
            </w:rPrChange>
          </w:rPr>
          <w:t>.</w:t>
        </w:r>
      </w:ins>
    </w:p>
    <w:p w:rsidR="00570972" w:rsidRDefault="00D400EC">
      <w:pPr>
        <w:pStyle w:val="a3"/>
        <w:numPr>
          <w:ilvl w:val="0"/>
          <w:numId w:val="10"/>
        </w:numPr>
        <w:rPr>
          <w:ins w:id="224" w:author="PRAKSIS" w:date="2022-05-06T08:50:00Z"/>
          <w:rFonts w:cstheme="minorHAnsi"/>
          <w:sz w:val="24"/>
          <w:szCs w:val="24"/>
          <w:lang w:val="en-US"/>
        </w:rPr>
        <w:pPrChange w:id="225" w:author="PRAKSIS" w:date="2022-05-06T08:50:00Z">
          <w:pPr>
            <w:pStyle w:val="2"/>
          </w:pPr>
        </w:pPrChange>
      </w:pPr>
      <w:ins w:id="226" w:author="PRAKSIS" w:date="2022-05-06T08:50:00Z">
        <w:r>
          <w:rPr>
            <w:rFonts w:cstheme="minorHAnsi"/>
            <w:sz w:val="24"/>
            <w:szCs w:val="24"/>
            <w:lang w:val="en-US"/>
          </w:rPr>
          <w:t>TCN 14 can be grouped with TCNs 1</w:t>
        </w:r>
        <w:proofErr w:type="gramStart"/>
        <w:r>
          <w:rPr>
            <w:rFonts w:cstheme="minorHAnsi"/>
            <w:sz w:val="24"/>
            <w:szCs w:val="24"/>
            <w:lang w:val="en-US"/>
          </w:rPr>
          <w:t>,16</w:t>
        </w:r>
        <w:proofErr w:type="gramEnd"/>
        <w:r w:rsidRPr="001B7885">
          <w:rPr>
            <w:rFonts w:cstheme="minorHAnsi"/>
            <w:sz w:val="24"/>
            <w:szCs w:val="24"/>
            <w:lang w:val="en-US"/>
          </w:rPr>
          <w:t xml:space="preserve"> </w:t>
        </w:r>
        <w:r>
          <w:rPr>
            <w:rFonts w:cstheme="minorHAnsi"/>
            <w:sz w:val="24"/>
            <w:szCs w:val="24"/>
            <w:lang w:val="en-US"/>
          </w:rPr>
          <w:t>from Group 2</w:t>
        </w:r>
        <w:r w:rsidRPr="001B7885">
          <w:rPr>
            <w:rFonts w:cstheme="minorHAnsi"/>
            <w:sz w:val="24"/>
            <w:szCs w:val="24"/>
            <w:lang w:val="en-US"/>
          </w:rPr>
          <w:t>, where three</w:t>
        </w:r>
        <w:r>
          <w:rPr>
            <w:rFonts w:cstheme="minorHAnsi"/>
            <w:sz w:val="24"/>
            <w:szCs w:val="24"/>
            <w:lang w:val="en-US"/>
          </w:rPr>
          <w:t xml:space="preserve"> </w:t>
        </w:r>
        <w:r w:rsidRPr="001B7885">
          <w:rPr>
            <w:rFonts w:cstheme="minorHAnsi"/>
            <w:sz w:val="24"/>
            <w:szCs w:val="24"/>
            <w:lang w:val="en-US"/>
          </w:rPr>
          <w:t>preferences (</w:t>
        </w:r>
        <w:r>
          <w:rPr>
            <w:rFonts w:cstheme="minorHAnsi"/>
            <w:sz w:val="24"/>
            <w:szCs w:val="24"/>
            <w:lang w:val="en-US"/>
          </w:rPr>
          <w:t>gender, religion</w:t>
        </w:r>
        <w:r w:rsidRPr="001B7885">
          <w:rPr>
            <w:rFonts w:cstheme="minorHAnsi"/>
            <w:sz w:val="24"/>
            <w:szCs w:val="24"/>
            <w:lang w:val="en-US"/>
          </w:rPr>
          <w:t xml:space="preserve">, family) are violated. As we cannot satisfy all the preferences, </w:t>
        </w:r>
        <w:r>
          <w:rPr>
            <w:rFonts w:cstheme="minorHAnsi"/>
            <w:sz w:val="24"/>
            <w:szCs w:val="24"/>
            <w:lang w:val="en-US"/>
          </w:rPr>
          <w:t>there are violated</w:t>
        </w:r>
        <w:r w:rsidRPr="001B7885">
          <w:rPr>
            <w:rFonts w:cstheme="minorHAnsi"/>
            <w:sz w:val="24"/>
            <w:szCs w:val="24"/>
            <w:lang w:val="en-US"/>
          </w:rPr>
          <w:t xml:space="preserve"> preferences</w:t>
        </w:r>
      </w:ins>
      <w:ins w:id="227" w:author="PRAKSIS" w:date="2022-05-06T08:51:00Z">
        <w:r>
          <w:rPr>
            <w:rFonts w:cstheme="minorHAnsi"/>
            <w:sz w:val="24"/>
            <w:szCs w:val="24"/>
            <w:lang w:val="en-US"/>
          </w:rPr>
          <w:t xml:space="preserve"> (religion and family), but are less</w:t>
        </w:r>
      </w:ins>
      <w:ins w:id="228" w:author="PRAKSIS" w:date="2022-05-06T08:50:00Z">
        <w:r w:rsidRPr="001B7885">
          <w:rPr>
            <w:rFonts w:cstheme="minorHAnsi"/>
            <w:sz w:val="24"/>
            <w:szCs w:val="24"/>
            <w:lang w:val="en-US"/>
          </w:rPr>
          <w:t xml:space="preserve">, </w:t>
        </w:r>
      </w:ins>
      <w:ins w:id="229" w:author="PRAKSIS" w:date="2022-05-06T08:51:00Z">
        <w:r>
          <w:rPr>
            <w:rFonts w:cstheme="minorHAnsi"/>
            <w:sz w:val="24"/>
            <w:szCs w:val="24"/>
            <w:lang w:val="en-US"/>
          </w:rPr>
          <w:t>and</w:t>
        </w:r>
      </w:ins>
      <w:ins w:id="230" w:author="PRAKSIS" w:date="2022-05-06T08:50:00Z">
        <w:r w:rsidRPr="001B7885">
          <w:rPr>
            <w:rFonts w:cstheme="minorHAnsi"/>
            <w:sz w:val="24"/>
            <w:szCs w:val="24"/>
            <w:lang w:val="en-US"/>
          </w:rPr>
          <w:t xml:space="preserve"> </w:t>
        </w:r>
        <w:r>
          <w:rPr>
            <w:rFonts w:cstheme="minorHAnsi"/>
            <w:sz w:val="24"/>
            <w:szCs w:val="24"/>
            <w:lang w:val="en-US"/>
          </w:rPr>
          <w:t xml:space="preserve">we offer </w:t>
        </w:r>
        <w:r w:rsidRPr="001B7885">
          <w:rPr>
            <w:rFonts w:cstheme="minorHAnsi"/>
            <w:sz w:val="24"/>
            <w:szCs w:val="24"/>
            <w:lang w:val="en-US"/>
          </w:rPr>
          <w:t>options for co-habitation to all TCNs in Example 2.</w:t>
        </w:r>
      </w:ins>
    </w:p>
    <w:p w:rsidR="00570972" w:rsidRPr="00570972" w:rsidRDefault="00FC166F">
      <w:pPr>
        <w:pStyle w:val="a3"/>
        <w:numPr>
          <w:ilvl w:val="0"/>
          <w:numId w:val="9"/>
        </w:numPr>
        <w:jc w:val="both"/>
        <w:rPr>
          <w:del w:id="231" w:author="PRAKSIS" w:date="2022-05-06T08:27:00Z"/>
          <w:rFonts w:cstheme="minorHAnsi"/>
          <w:sz w:val="24"/>
          <w:szCs w:val="24"/>
          <w:lang w:val="en-US"/>
          <w:rPrChange w:id="232" w:author="PRAKSIS" w:date="2022-05-06T08:50:00Z">
            <w:rPr>
              <w:del w:id="233" w:author="PRAKSIS" w:date="2022-05-06T08:27:00Z"/>
              <w:lang w:val="en-US"/>
            </w:rPr>
          </w:rPrChange>
        </w:rPr>
        <w:pPrChange w:id="234" w:author="PRAKSIS" w:date="2022-05-06T08:50:00Z">
          <w:pPr>
            <w:pStyle w:val="a3"/>
            <w:numPr>
              <w:ilvl w:val="1"/>
              <w:numId w:val="1"/>
            </w:numPr>
            <w:ind w:left="1440" w:hanging="360"/>
          </w:pPr>
        </w:pPrChange>
      </w:pPr>
      <w:del w:id="235" w:author="PRAKSIS" w:date="2022-05-06T08:27:00Z">
        <w:r w:rsidRPr="00FC166F">
          <w:rPr>
            <w:rFonts w:cstheme="minorHAnsi"/>
            <w:sz w:val="24"/>
            <w:szCs w:val="24"/>
            <w:lang w:val="en-US"/>
            <w:rPrChange w:id="236" w:author="PRAKSIS" w:date="2022-05-06T08:50:00Z">
              <w:rPr>
                <w:lang w:val="en-US"/>
              </w:rPr>
            </w:rPrChange>
          </w:rPr>
          <w:delText>?</w:delText>
        </w:r>
      </w:del>
    </w:p>
    <w:p w:rsidR="00570972" w:rsidRPr="00570972" w:rsidRDefault="00570972">
      <w:pPr>
        <w:pStyle w:val="a3"/>
        <w:rPr>
          <w:lang w:val="en-US"/>
          <w:rPrChange w:id="237" w:author="PRAKSIS" w:date="2022-05-06T08:27:00Z">
            <w:rPr>
              <w:rFonts w:asciiTheme="minorHAnsi" w:hAnsiTheme="minorHAnsi" w:cstheme="minorHAnsi"/>
              <w:sz w:val="24"/>
              <w:szCs w:val="24"/>
              <w:lang w:val="en-US"/>
            </w:rPr>
          </w:rPrChange>
        </w:rPr>
        <w:pPrChange w:id="238" w:author="PRAKSIS" w:date="2022-05-06T08:50:00Z">
          <w:pPr>
            <w:pStyle w:val="2"/>
          </w:pPr>
        </w:pPrChange>
      </w:pPr>
    </w:p>
    <w:p w:rsidR="002F2C32" w:rsidRPr="004D4C4A" w:rsidRDefault="00F37618" w:rsidP="002F2C32">
      <w:pPr>
        <w:pStyle w:val="2"/>
        <w:rPr>
          <w:rFonts w:asciiTheme="minorHAnsi" w:hAnsiTheme="minorHAnsi" w:cstheme="minorHAnsi"/>
          <w:sz w:val="24"/>
          <w:szCs w:val="24"/>
          <w:lang w:val="en-US"/>
        </w:rPr>
      </w:pPr>
      <w:bookmarkStart w:id="239" w:name="_Toc94528826"/>
      <w:r w:rsidRPr="004D4C4A">
        <w:rPr>
          <w:rFonts w:asciiTheme="minorHAnsi" w:hAnsiTheme="minorHAnsi" w:cstheme="minorHAnsi"/>
          <w:sz w:val="24"/>
          <w:szCs w:val="24"/>
          <w:lang w:val="en-US"/>
        </w:rPr>
        <w:t>Results-</w:t>
      </w:r>
      <w:r w:rsidR="00AC1E6B" w:rsidRPr="004D4C4A">
        <w:rPr>
          <w:rFonts w:asciiTheme="minorHAnsi" w:hAnsiTheme="minorHAnsi" w:cstheme="minorHAnsi"/>
          <w:sz w:val="24"/>
          <w:szCs w:val="24"/>
          <w:lang w:val="en-US"/>
        </w:rPr>
        <w:t>Example 3</w:t>
      </w:r>
      <w:bookmarkEnd w:id="239"/>
      <w:r w:rsidR="00841CD0" w:rsidRPr="004D4C4A">
        <w:rPr>
          <w:rFonts w:asciiTheme="minorHAnsi" w:hAnsiTheme="minorHAnsi" w:cstheme="minorHAnsi"/>
          <w:sz w:val="24"/>
          <w:szCs w:val="24"/>
          <w:lang w:val="en-US"/>
        </w:rPr>
        <w:t xml:space="preserve"> </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1</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67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2B49C0" w:rsidRPr="004D4C4A" w:rsidRDefault="002B49C0" w:rsidP="00D6126A">
      <w:pPr>
        <w:pStyle w:val="a3"/>
        <w:numPr>
          <w:ilvl w:val="2"/>
          <w:numId w:val="1"/>
        </w:numPr>
        <w:rPr>
          <w:rFonts w:cstheme="minorHAnsi"/>
          <w:sz w:val="24"/>
          <w:szCs w:val="24"/>
        </w:rPr>
      </w:pPr>
      <w:r w:rsidRPr="004D4C4A">
        <w:rPr>
          <w:rFonts w:cstheme="minorHAnsi"/>
          <w:b/>
          <w:sz w:val="24"/>
          <w:szCs w:val="24"/>
          <w:lang w:val="en-US"/>
        </w:rPr>
        <w:t>Singleton</w:t>
      </w:r>
      <w:r w:rsidRPr="004D4C4A">
        <w:rPr>
          <w:rFonts w:cstheme="minorHAnsi"/>
          <w:sz w:val="24"/>
          <w:szCs w:val="24"/>
          <w:lang w:val="en-US"/>
        </w:rPr>
        <w:t>: [3, 5, 6, 7, 9, 10, 13, 19, 1, 11, 14, 18, 20, 21, 23</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Group1</w:t>
      </w:r>
      <w:r w:rsidRPr="004D4C4A">
        <w:rPr>
          <w:rFonts w:cstheme="minorHAnsi"/>
          <w:sz w:val="24"/>
          <w:szCs w:val="24"/>
          <w:lang w:val="en-US"/>
        </w:rPr>
        <w:t>: [15, 24</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Group2</w:t>
      </w:r>
      <w:r w:rsidRPr="004D4C4A">
        <w:rPr>
          <w:rFonts w:cstheme="minorHAnsi"/>
          <w:sz w:val="24"/>
          <w:szCs w:val="24"/>
          <w:lang w:val="en-US"/>
        </w:rPr>
        <w:t>: [2, 8, 17, 16, 25</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lang w:val="en-US"/>
        </w:rPr>
      </w:pPr>
      <w:r w:rsidRPr="004D4C4A">
        <w:rPr>
          <w:rFonts w:cstheme="minorHAnsi"/>
          <w:b/>
          <w:sz w:val="24"/>
          <w:szCs w:val="24"/>
          <w:lang w:val="en-US"/>
        </w:rPr>
        <w:t>Group3</w:t>
      </w:r>
      <w:r w:rsidRPr="004D4C4A">
        <w:rPr>
          <w:rFonts w:cstheme="minorHAnsi"/>
          <w:sz w:val="24"/>
          <w:szCs w:val="24"/>
          <w:lang w:val="en-US"/>
        </w:rPr>
        <w:t>: [12, 22, 4</w:t>
      </w:r>
      <w:r w:rsidR="00A86CFD" w:rsidRPr="004D4C4A">
        <w:rPr>
          <w:rFonts w:cstheme="minorHAnsi"/>
          <w:sz w:val="24"/>
          <w:szCs w:val="24"/>
          <w:lang w:val="en-US"/>
        </w:rPr>
        <w:t>]</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4.25</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2</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lastRenderedPageBreak/>
        <w:t>Total computation time</w:t>
      </w:r>
      <w:r w:rsidRPr="004D4C4A">
        <w:rPr>
          <w:rFonts w:cstheme="minorHAnsi"/>
          <w:sz w:val="24"/>
          <w:szCs w:val="24"/>
          <w:lang w:val="en-US"/>
        </w:rPr>
        <w:t xml:space="preserve">: </w:t>
      </w:r>
      <w:r w:rsidR="00282254" w:rsidRPr="004D4C4A">
        <w:rPr>
          <w:rFonts w:cstheme="minorHAnsi"/>
          <w:sz w:val="24"/>
          <w:szCs w:val="24"/>
          <w:lang w:val="en-US"/>
        </w:rPr>
        <w:t xml:space="preserve"> 72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282254" w:rsidRPr="004D4C4A" w:rsidRDefault="00282254"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 tcn3, tcn6, tcn7, tcn11, tcn13, tcn18, tcn20, tcn21, tcn24</w:t>
      </w:r>
      <w:del w:id="240"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282254" w:rsidRPr="004D4C4A" w:rsidRDefault="00282254" w:rsidP="00282254">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[tcn14, tcn23</w:t>
      </w:r>
      <w:del w:id="241"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282254" w:rsidRPr="004D4C4A" w:rsidRDefault="00282254" w:rsidP="00282254">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[tcn5, tcn9, tcn10, tcn12, tcn15, tcn17, tcn19</w:t>
      </w:r>
      <w:del w:id="242"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282254" w:rsidRPr="004D4C4A" w:rsidRDefault="00282254" w:rsidP="00282254">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[tcn2, tcn8, tcn16, tcn25</w:t>
      </w:r>
      <w:del w:id="243"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282254" w:rsidRPr="004D4C4A" w:rsidRDefault="00282254" w:rsidP="00282254">
      <w:pPr>
        <w:pStyle w:val="a3"/>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Group5</w:t>
      </w:r>
      <w:r w:rsidRPr="004D4C4A">
        <w:rPr>
          <w:rFonts w:cstheme="minorHAnsi"/>
          <w:color w:val="000000"/>
          <w:sz w:val="24"/>
          <w:szCs w:val="24"/>
        </w:rPr>
        <w:t>: [tcn4, tcn22</w:t>
      </w:r>
      <w:del w:id="244" w:author="PRAKSIS" w:date="2022-04-26T13:22:00Z">
        <w:r w:rsidRPr="004D4C4A" w:rsidDel="00C523A6">
          <w:rPr>
            <w:rFonts w:cstheme="minorHAnsi"/>
            <w:color w:val="000000"/>
            <w:sz w:val="24"/>
            <w:szCs w:val="24"/>
          </w:rPr>
          <w:delText xml:space="preserve">, </w:delText>
        </w:r>
      </w:del>
      <w:r w:rsidRPr="004D4C4A">
        <w:rPr>
          <w:rFonts w:cstheme="minorHAnsi"/>
          <w:color w:val="000000"/>
          <w:sz w:val="24"/>
          <w:szCs w:val="24"/>
        </w:rPr>
        <w:t>]</w:t>
      </w:r>
    </w:p>
    <w:p w:rsidR="002B49C0" w:rsidRDefault="002B49C0" w:rsidP="00D6126A">
      <w:pPr>
        <w:pStyle w:val="a3"/>
        <w:numPr>
          <w:ilvl w:val="1"/>
          <w:numId w:val="1"/>
        </w:numPr>
        <w:rPr>
          <w:ins w:id="245" w:author="PRAKSIS" w:date="2022-04-26T13:19: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ins w:id="246" w:author="PRAKSIS" w:date="2022-04-26T13:20:00Z">
        <w:r w:rsidR="00E11583">
          <w:rPr>
            <w:rFonts w:cstheme="minorHAnsi"/>
            <w:sz w:val="24"/>
            <w:szCs w:val="24"/>
            <w:lang w:val="en-US"/>
          </w:rPr>
          <w:t>4</w:t>
        </w:r>
      </w:ins>
      <w:ins w:id="247" w:author="PRAKSIS" w:date="2022-04-26T13:47:00Z">
        <w:r w:rsidR="006E48AE">
          <w:rPr>
            <w:rFonts w:cstheme="minorHAnsi"/>
            <w:sz w:val="24"/>
            <w:szCs w:val="24"/>
            <w:lang w:val="en-US"/>
          </w:rPr>
          <w:t xml:space="preserve"> </w:t>
        </w:r>
      </w:ins>
      <w:ins w:id="248" w:author="PRAKSIS" w:date="2022-04-26T13:48:00Z">
        <w:r w:rsidR="006E48AE">
          <w:rPr>
            <w:rFonts w:cstheme="minorHAnsi"/>
            <w:sz w:val="24"/>
            <w:szCs w:val="24"/>
            <w:lang w:val="en-US"/>
          </w:rPr>
          <w:t xml:space="preserve">(all groups evaluated with 4). </w:t>
        </w:r>
      </w:ins>
      <w:del w:id="249" w:author="PRAKSIS" w:date="2022-04-26T13:20:00Z">
        <w:r w:rsidRPr="004D4C4A" w:rsidDel="00E11583">
          <w:rPr>
            <w:rFonts w:cstheme="minorHAnsi"/>
            <w:sz w:val="24"/>
            <w:szCs w:val="24"/>
            <w:lang w:val="en-US"/>
          </w:rPr>
          <w:delText xml:space="preserve"> </w:delText>
        </w:r>
        <w:r w:rsidR="001C3527" w:rsidDel="00E11583">
          <w:rPr>
            <w:rFonts w:cstheme="minorHAnsi"/>
            <w:sz w:val="24"/>
            <w:szCs w:val="24"/>
            <w:lang w:val="en-US"/>
          </w:rPr>
          <w:delText>?</w:delText>
        </w:r>
      </w:del>
    </w:p>
    <w:p w:rsidR="00570972" w:rsidRDefault="00FC166F">
      <w:pPr>
        <w:jc w:val="both"/>
        <w:rPr>
          <w:ins w:id="250" w:author="PRAKSIS" w:date="2022-04-26T13:19:00Z"/>
          <w:rFonts w:cstheme="minorHAnsi"/>
          <w:sz w:val="24"/>
          <w:szCs w:val="24"/>
          <w:lang w:val="en-US"/>
        </w:rPr>
        <w:pPrChange w:id="251" w:author="PRAKSIS" w:date="2022-04-26T13:20:00Z">
          <w:pPr/>
        </w:pPrChange>
      </w:pPr>
      <w:ins w:id="252" w:author="PRAKSIS" w:date="2022-04-26T13:19:00Z">
        <w:r w:rsidRPr="00FC166F">
          <w:rPr>
            <w:rFonts w:cstheme="minorHAnsi"/>
            <w:b/>
            <w:sz w:val="24"/>
            <w:szCs w:val="24"/>
            <w:lang w:val="en-US"/>
            <w:rPrChange w:id="253" w:author="PRAKSIS" w:date="2022-04-26T13:20:00Z">
              <w:rPr>
                <w:rFonts w:cstheme="minorHAnsi"/>
                <w:sz w:val="24"/>
                <w:szCs w:val="24"/>
                <w:lang w:val="en-US"/>
              </w:rPr>
            </w:rPrChange>
          </w:rPr>
          <w:t>Explanation</w:t>
        </w:r>
      </w:ins>
      <w:ins w:id="254" w:author="PRAKSIS" w:date="2022-04-26T13:20:00Z">
        <w:r w:rsidRPr="00FC166F">
          <w:rPr>
            <w:rFonts w:cstheme="minorHAnsi"/>
            <w:b/>
            <w:sz w:val="24"/>
            <w:szCs w:val="24"/>
            <w:lang w:val="en-US"/>
            <w:rPrChange w:id="255" w:author="PRAKSIS" w:date="2022-04-26T13:20:00Z">
              <w:rPr>
                <w:rFonts w:cstheme="minorHAnsi"/>
                <w:sz w:val="24"/>
                <w:szCs w:val="24"/>
                <w:lang w:val="en-US"/>
              </w:rPr>
            </w:rPrChange>
          </w:rPr>
          <w:t>:</w:t>
        </w:r>
        <w:r w:rsidR="00E11583">
          <w:rPr>
            <w:rFonts w:cstheme="minorHAnsi"/>
            <w:sz w:val="24"/>
            <w:szCs w:val="24"/>
            <w:lang w:val="en-US"/>
          </w:rPr>
          <w:t xml:space="preserve"> </w:t>
        </w:r>
      </w:ins>
      <w:ins w:id="256" w:author="PRAKSIS" w:date="2022-04-26T13:19:00Z">
        <w:r w:rsidR="00E11583" w:rsidRPr="00E11583">
          <w:rPr>
            <w:rFonts w:cstheme="minorHAnsi"/>
            <w:sz w:val="24"/>
            <w:szCs w:val="24"/>
            <w:lang w:val="en-US"/>
          </w:rPr>
          <w:t>Taking into account the weights of preferences (Configuration 2), and the explanations on Example 1, it seems to be an appropriate grouping. Even in most of cases/groups some pr</w:t>
        </w:r>
        <w:r w:rsidR="002705DB">
          <w:rPr>
            <w:rFonts w:cstheme="minorHAnsi"/>
            <w:sz w:val="24"/>
            <w:szCs w:val="24"/>
            <w:lang w:val="en-US"/>
          </w:rPr>
          <w:t>eferences (1-4</w:t>
        </w:r>
        <w:r w:rsidR="00E11583" w:rsidRPr="00E11583">
          <w:rPr>
            <w:rFonts w:cstheme="minorHAnsi"/>
            <w:sz w:val="24"/>
            <w:szCs w:val="24"/>
            <w:lang w:val="en-US"/>
          </w:rPr>
          <w:t>) of a TCN are violated</w:t>
        </w:r>
      </w:ins>
      <w:ins w:id="257" w:author="PRAKSIS" w:date="2022-04-26T13:42:00Z">
        <w:r w:rsidR="0037323E">
          <w:rPr>
            <w:rFonts w:cstheme="minorHAnsi"/>
            <w:sz w:val="24"/>
            <w:szCs w:val="24"/>
            <w:lang w:val="en-US"/>
          </w:rPr>
          <w:t xml:space="preserve"> [e.g. in one group two of them are very important (10) and one important (9)]</w:t>
        </w:r>
      </w:ins>
      <w:ins w:id="258" w:author="PRAKSIS" w:date="2022-04-26T13:19:00Z">
        <w:r w:rsidR="00E11583" w:rsidRPr="00E11583">
          <w:rPr>
            <w:rFonts w:cstheme="minorHAnsi"/>
            <w:sz w:val="24"/>
            <w:szCs w:val="24"/>
            <w:lang w:val="en-US"/>
          </w:rPr>
          <w:t xml:space="preserve">, but the rest of them are satisfied, the total satisfaction score is 4.  </w:t>
        </w:r>
      </w:ins>
    </w:p>
    <w:p w:rsidR="00570972" w:rsidRPr="00570972" w:rsidRDefault="00E11583">
      <w:pPr>
        <w:jc w:val="both"/>
        <w:rPr>
          <w:rFonts w:cstheme="minorHAnsi"/>
          <w:sz w:val="24"/>
          <w:szCs w:val="24"/>
          <w:lang w:val="en-US"/>
          <w:rPrChange w:id="259" w:author="PRAKSIS" w:date="2022-04-26T13:19:00Z">
            <w:rPr>
              <w:lang w:val="en-US"/>
            </w:rPr>
          </w:rPrChange>
        </w:rPr>
        <w:pPrChange w:id="260" w:author="PRAKSIS" w:date="2022-04-26T13:20:00Z">
          <w:pPr>
            <w:pStyle w:val="a3"/>
            <w:numPr>
              <w:ilvl w:val="1"/>
              <w:numId w:val="1"/>
            </w:numPr>
            <w:ind w:left="1440" w:hanging="360"/>
          </w:pPr>
        </w:pPrChange>
      </w:pPr>
      <w:ins w:id="261" w:author="PRAKSIS" w:date="2022-04-26T13:19:00Z">
        <w:r w:rsidRPr="00E11583">
          <w:rPr>
            <w:rFonts w:cstheme="minorHAnsi"/>
            <w:sz w:val="24"/>
            <w:szCs w:val="24"/>
            <w:lang w:val="en-US"/>
          </w:rPr>
          <w:t>Finally, Configuration 2 minimize</w:t>
        </w:r>
        <w:r>
          <w:rPr>
            <w:rFonts w:cstheme="minorHAnsi"/>
            <w:sz w:val="24"/>
            <w:szCs w:val="24"/>
            <w:lang w:val="en-US"/>
          </w:rPr>
          <w:t xml:space="preserve">s the number of singleton TCNs to zero. </w:t>
        </w:r>
        <w:r w:rsidRPr="00E11583">
          <w:rPr>
            <w:rFonts w:cstheme="minorHAnsi"/>
            <w:sz w:val="24"/>
            <w:szCs w:val="24"/>
            <w:lang w:val="en-US"/>
          </w:rPr>
          <w:t xml:space="preserve">  </w:t>
        </w:r>
      </w:ins>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3</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65</w:t>
      </w:r>
      <w:r w:rsidRPr="004D4C4A">
        <w:rPr>
          <w:rFonts w:cstheme="minorHAnsi"/>
          <w:i/>
          <w:sz w:val="24"/>
          <w:szCs w:val="24"/>
          <w:lang w:val="en-US"/>
        </w:rPr>
        <w:t xml:space="preserve"> 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282254" w:rsidRPr="004D4C4A" w:rsidRDefault="00282254"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 tcn7, tcn18, ]</w:t>
      </w:r>
    </w:p>
    <w:p w:rsidR="00282254" w:rsidRPr="004D4C4A" w:rsidRDefault="00282254" w:rsidP="00282254">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[tcn11, tcn20, ]</w:t>
      </w:r>
    </w:p>
    <w:p w:rsidR="00282254" w:rsidRPr="004D4C4A" w:rsidRDefault="00282254" w:rsidP="00282254">
      <w:pPr>
        <w:pStyle w:val="a3"/>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Group3</w:t>
      </w:r>
      <w:r w:rsidRPr="004D4C4A">
        <w:rPr>
          <w:rFonts w:cstheme="minorHAnsi"/>
          <w:color w:val="000000"/>
          <w:sz w:val="24"/>
          <w:szCs w:val="24"/>
        </w:rPr>
        <w:t>: [tcn2, tcn3, tcn4, tcn5, tcn6, tcn8, tcn9, tcn10, tcn12, tcn13, tcn14, tcn15, tcn16, tcn17, tcn19, tcn21, tcn22, tcn23, tcn24, tcn25, ]</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ins w:id="262" w:author="PRAKSIS" w:date="2022-06-20T13:17:00Z">
        <w:r w:rsidR="00851787">
          <w:rPr>
            <w:rFonts w:cstheme="minorHAnsi"/>
            <w:sz w:val="24"/>
            <w:szCs w:val="24"/>
            <w:lang w:val="en-US"/>
          </w:rPr>
          <w:t>4</w:t>
        </w:r>
      </w:ins>
      <w:ins w:id="263" w:author="PRAKSIS" w:date="2022-06-20T13:20:00Z">
        <w:r w:rsidR="00851787">
          <w:rPr>
            <w:rFonts w:cstheme="minorHAnsi"/>
            <w:sz w:val="24"/>
            <w:szCs w:val="24"/>
            <w:lang w:val="en-US"/>
          </w:rPr>
          <w:t>.</w:t>
        </w:r>
      </w:ins>
      <w:ins w:id="264" w:author="PRAKSIS" w:date="2022-06-20T15:33:00Z">
        <w:r w:rsidR="00F73841">
          <w:rPr>
            <w:rFonts w:cstheme="minorHAnsi"/>
            <w:sz w:val="24"/>
            <w:szCs w:val="24"/>
            <w:lang w:val="en-US"/>
          </w:rPr>
          <w:t>5</w:t>
        </w:r>
      </w:ins>
      <w:ins w:id="265" w:author="PRAKSIS" w:date="2022-06-20T13:17:00Z">
        <w:r w:rsidR="00851787">
          <w:rPr>
            <w:rFonts w:cstheme="minorHAnsi"/>
            <w:sz w:val="24"/>
            <w:szCs w:val="24"/>
            <w:lang w:val="en-US"/>
          </w:rPr>
          <w:t xml:space="preserve"> (</w:t>
        </w:r>
      </w:ins>
      <w:ins w:id="266" w:author="PRAKSIS" w:date="2022-06-21T11:55:00Z">
        <w:r w:rsidR="009A3963">
          <w:rPr>
            <w:rFonts w:cstheme="minorHAnsi"/>
            <w:sz w:val="24"/>
            <w:szCs w:val="24"/>
            <w:lang w:val="en-US"/>
          </w:rPr>
          <w:t>G</w:t>
        </w:r>
      </w:ins>
      <w:ins w:id="267" w:author="PRAKSIS" w:date="2022-06-20T13:18:00Z">
        <w:r w:rsidR="00851787">
          <w:rPr>
            <w:rFonts w:cstheme="minorHAnsi"/>
            <w:sz w:val="24"/>
            <w:szCs w:val="24"/>
            <w:lang w:val="en-US"/>
          </w:rPr>
          <w:t>roup 1 evaluated with 4</w:t>
        </w:r>
      </w:ins>
      <w:ins w:id="268" w:author="PRAKSIS" w:date="2022-06-20T13:20:00Z">
        <w:r w:rsidR="00851787">
          <w:rPr>
            <w:rFonts w:cstheme="minorHAnsi"/>
            <w:sz w:val="24"/>
            <w:szCs w:val="24"/>
            <w:lang w:val="en-US"/>
          </w:rPr>
          <w:t>.</w:t>
        </w:r>
      </w:ins>
      <w:ins w:id="269" w:author="PRAKSIS" w:date="2022-06-20T13:31:00Z">
        <w:r w:rsidR="005B348D">
          <w:rPr>
            <w:rFonts w:cstheme="minorHAnsi"/>
            <w:sz w:val="24"/>
            <w:szCs w:val="24"/>
            <w:lang w:val="en-US"/>
          </w:rPr>
          <w:t>3</w:t>
        </w:r>
      </w:ins>
      <w:ins w:id="270" w:author="PRAKSIS" w:date="2022-06-20T13:18:00Z">
        <w:r w:rsidR="009A3963">
          <w:rPr>
            <w:rFonts w:cstheme="minorHAnsi"/>
            <w:sz w:val="24"/>
            <w:szCs w:val="24"/>
            <w:lang w:val="en-US"/>
          </w:rPr>
          <w:t>, G</w:t>
        </w:r>
        <w:r w:rsidR="00851787">
          <w:rPr>
            <w:rFonts w:cstheme="minorHAnsi"/>
            <w:sz w:val="24"/>
            <w:szCs w:val="24"/>
            <w:lang w:val="en-US"/>
          </w:rPr>
          <w:t>roup 2 with 4</w:t>
        </w:r>
      </w:ins>
      <w:ins w:id="271" w:author="PRAKSIS" w:date="2022-06-20T13:20:00Z">
        <w:r w:rsidR="00851787">
          <w:rPr>
            <w:rFonts w:cstheme="minorHAnsi"/>
            <w:sz w:val="24"/>
            <w:szCs w:val="24"/>
            <w:lang w:val="en-US"/>
          </w:rPr>
          <w:t>.</w:t>
        </w:r>
      </w:ins>
      <w:ins w:id="272" w:author="PRAKSIS" w:date="2022-06-20T15:28:00Z">
        <w:r w:rsidR="008A2DE1">
          <w:rPr>
            <w:rFonts w:cstheme="minorHAnsi"/>
            <w:sz w:val="24"/>
            <w:szCs w:val="24"/>
            <w:lang w:val="en-US"/>
          </w:rPr>
          <w:t>7</w:t>
        </w:r>
      </w:ins>
      <w:ins w:id="273" w:author="PRAKSIS" w:date="2022-06-20T13:18:00Z">
        <w:r w:rsidR="009A3963">
          <w:rPr>
            <w:rFonts w:cstheme="minorHAnsi"/>
            <w:sz w:val="24"/>
            <w:szCs w:val="24"/>
            <w:lang w:val="en-US"/>
          </w:rPr>
          <w:t xml:space="preserve"> and G</w:t>
        </w:r>
        <w:r w:rsidR="00851787">
          <w:rPr>
            <w:rFonts w:cstheme="minorHAnsi"/>
            <w:sz w:val="24"/>
            <w:szCs w:val="24"/>
            <w:lang w:val="en-US"/>
          </w:rPr>
          <w:t>roup 3 with 4</w:t>
        </w:r>
      </w:ins>
      <w:ins w:id="274" w:author="PRAKSIS" w:date="2022-06-20T13:20:00Z">
        <w:r w:rsidR="00851787">
          <w:rPr>
            <w:rFonts w:cstheme="minorHAnsi"/>
            <w:sz w:val="24"/>
            <w:szCs w:val="24"/>
            <w:lang w:val="en-US"/>
          </w:rPr>
          <w:t>.</w:t>
        </w:r>
      </w:ins>
      <w:ins w:id="275" w:author="PRAKSIS" w:date="2022-06-20T15:28:00Z">
        <w:r w:rsidR="008A2DE1">
          <w:rPr>
            <w:rFonts w:cstheme="minorHAnsi"/>
            <w:sz w:val="24"/>
            <w:szCs w:val="24"/>
            <w:lang w:val="en-US"/>
          </w:rPr>
          <w:t>6</w:t>
        </w:r>
      </w:ins>
      <w:ins w:id="276" w:author="PRAKSIS" w:date="2022-06-20T13:17:00Z">
        <w:r w:rsidR="00851787">
          <w:rPr>
            <w:rFonts w:cstheme="minorHAnsi"/>
            <w:sz w:val="24"/>
            <w:szCs w:val="24"/>
            <w:lang w:val="en-US"/>
          </w:rPr>
          <w:t>)</w:t>
        </w:r>
      </w:ins>
    </w:p>
    <w:p w:rsidR="00D73858" w:rsidRPr="008A2DE1" w:rsidDel="0037323E" w:rsidRDefault="00D73858" w:rsidP="009A3963">
      <w:pPr>
        <w:pStyle w:val="a7"/>
        <w:jc w:val="both"/>
        <w:rPr>
          <w:del w:id="277" w:author="PRAKSIS" w:date="2022-04-26T13:36:00Z"/>
          <w:rFonts w:cstheme="minorHAnsi"/>
          <w:sz w:val="24"/>
          <w:szCs w:val="24"/>
          <w:lang w:val="en-US"/>
        </w:rPr>
        <w:pPrChange w:id="278" w:author="PRAKSIS" w:date="2022-06-21T11:53:00Z">
          <w:pPr/>
        </w:pPrChange>
      </w:pPr>
      <w:del w:id="279" w:author="PRAKSIS" w:date="2022-04-26T13:36:00Z">
        <w:r w:rsidRPr="004D4C4A" w:rsidDel="0037323E">
          <w:rPr>
            <w:rFonts w:cstheme="minorHAnsi"/>
            <w:sz w:val="24"/>
            <w:szCs w:val="24"/>
            <w:lang w:val="en-US"/>
          </w:rPr>
          <w:delText xml:space="preserve"> </w:delText>
        </w:r>
      </w:del>
      <w:ins w:id="280" w:author="PRAKSIS" w:date="2022-05-10T11:24:00Z">
        <w:r w:rsidR="006E421D" w:rsidRPr="009A3963">
          <w:rPr>
            <w:rFonts w:cstheme="minorHAnsi"/>
            <w:b/>
            <w:sz w:val="24"/>
            <w:szCs w:val="24"/>
            <w:lang w:val="en-US"/>
            <w:rPrChange w:id="281" w:author="PRAKSIS" w:date="2022-06-21T11:51:00Z">
              <w:rPr>
                <w:rFonts w:cstheme="minorHAnsi"/>
                <w:sz w:val="24"/>
                <w:szCs w:val="24"/>
                <w:lang w:val="en-US"/>
              </w:rPr>
            </w:rPrChange>
          </w:rPr>
          <w:t>Explanation:</w:t>
        </w:r>
        <w:r w:rsidR="006E421D" w:rsidRPr="006E421D">
          <w:rPr>
            <w:rFonts w:cstheme="minorHAnsi"/>
            <w:sz w:val="24"/>
            <w:szCs w:val="24"/>
            <w:lang w:val="en-US"/>
          </w:rPr>
          <w:t xml:space="preserve"> Taking into account the weights of preferences (Configuration 3), and following your explanations</w:t>
        </w:r>
      </w:ins>
      <w:ins w:id="282" w:author="PRAKSIS" w:date="2022-06-20T22:09:00Z">
        <w:r w:rsidR="00AD19AE">
          <w:rPr>
            <w:rFonts w:cstheme="minorHAnsi"/>
            <w:sz w:val="24"/>
            <w:szCs w:val="24"/>
            <w:lang w:val="en-US"/>
          </w:rPr>
          <w:t>,</w:t>
        </w:r>
      </w:ins>
      <w:ins w:id="283" w:author="PRAKSIS" w:date="2022-05-10T11:24:00Z">
        <w:r w:rsidR="006E421D" w:rsidRPr="006E421D">
          <w:rPr>
            <w:rFonts w:cstheme="minorHAnsi"/>
            <w:sz w:val="24"/>
            <w:szCs w:val="24"/>
            <w:lang w:val="en-US"/>
          </w:rPr>
          <w:t xml:space="preserve"> that it is a difficult task to satisfy all the preferences, as agents try to satisfy maximum amount of preferences and the sum of them is higher than the weight of a specific preference that is very important, it seems to be an appropriate grouping.</w:t>
        </w:r>
      </w:ins>
      <w:ins w:id="284" w:author="Tabaki Ioanna" w:date="2022-06-18T14:49:00Z">
        <w:r w:rsidR="007A32BA">
          <w:rPr>
            <w:rFonts w:cstheme="minorHAnsi"/>
            <w:sz w:val="24"/>
            <w:szCs w:val="24"/>
            <w:lang w:val="en-US"/>
          </w:rPr>
          <w:t xml:space="preserve"> </w:t>
        </w:r>
      </w:ins>
      <w:ins w:id="285" w:author="PRAKSIS" w:date="2022-06-20T13:19:00Z">
        <w:r w:rsidR="009A3963">
          <w:rPr>
            <w:rFonts w:cstheme="minorHAnsi"/>
            <w:sz w:val="24"/>
            <w:szCs w:val="24"/>
            <w:lang w:val="en-US"/>
          </w:rPr>
          <w:t xml:space="preserve">More specifically </w:t>
        </w:r>
      </w:ins>
      <w:ins w:id="286" w:author="PRAKSIS" w:date="2022-06-21T11:51:00Z">
        <w:r w:rsidR="009A3963">
          <w:rPr>
            <w:rFonts w:cstheme="minorHAnsi"/>
            <w:sz w:val="24"/>
            <w:szCs w:val="24"/>
            <w:lang w:val="en-US"/>
          </w:rPr>
          <w:t>G</w:t>
        </w:r>
      </w:ins>
      <w:ins w:id="287" w:author="PRAKSIS" w:date="2022-06-20T13:19:00Z">
        <w:r w:rsidR="00851787">
          <w:rPr>
            <w:rFonts w:cstheme="minorHAnsi"/>
            <w:sz w:val="24"/>
            <w:szCs w:val="24"/>
            <w:lang w:val="en-US"/>
          </w:rPr>
          <w:t>roup 1 is evaluated with 4</w:t>
        </w:r>
      </w:ins>
      <w:ins w:id="288" w:author="PRAKSIS" w:date="2022-06-20T13:20:00Z">
        <w:r w:rsidR="00851787">
          <w:rPr>
            <w:rFonts w:cstheme="minorHAnsi"/>
            <w:sz w:val="24"/>
            <w:szCs w:val="24"/>
            <w:lang w:val="en-US"/>
          </w:rPr>
          <w:t>.</w:t>
        </w:r>
      </w:ins>
      <w:ins w:id="289" w:author="PRAKSIS" w:date="2022-06-20T13:31:00Z">
        <w:r w:rsidR="005B348D">
          <w:rPr>
            <w:rFonts w:cstheme="minorHAnsi"/>
            <w:sz w:val="24"/>
            <w:szCs w:val="24"/>
            <w:lang w:val="en-US"/>
          </w:rPr>
          <w:t>3</w:t>
        </w:r>
      </w:ins>
      <w:ins w:id="290" w:author="PRAKSIS" w:date="2022-06-20T13:20:00Z">
        <w:r w:rsidR="00851787">
          <w:rPr>
            <w:rFonts w:cstheme="minorHAnsi"/>
            <w:sz w:val="24"/>
            <w:szCs w:val="24"/>
            <w:lang w:val="en-US"/>
          </w:rPr>
          <w:t xml:space="preserve">, as </w:t>
        </w:r>
      </w:ins>
      <w:ins w:id="291" w:author="PRAKSIS" w:date="2022-06-20T13:32:00Z">
        <w:r w:rsidR="005B348D">
          <w:rPr>
            <w:rFonts w:cstheme="minorHAnsi"/>
            <w:sz w:val="24"/>
            <w:szCs w:val="24"/>
            <w:lang w:val="en-US"/>
          </w:rPr>
          <w:t xml:space="preserve">the </w:t>
        </w:r>
        <w:r w:rsidR="008C728D">
          <w:rPr>
            <w:rFonts w:cstheme="minorHAnsi"/>
            <w:sz w:val="24"/>
            <w:szCs w:val="24"/>
            <w:lang w:val="en-US"/>
          </w:rPr>
          <w:t xml:space="preserve">location preference of TCN 18 </w:t>
        </w:r>
      </w:ins>
      <w:ins w:id="292" w:author="PRAKSIS" w:date="2022-06-20T21:24:00Z">
        <w:r w:rsidR="008A79EA">
          <w:rPr>
            <w:rFonts w:cstheme="minorHAnsi"/>
            <w:sz w:val="24"/>
            <w:szCs w:val="24"/>
            <w:lang w:val="en-US"/>
          </w:rPr>
          <w:t>is</w:t>
        </w:r>
      </w:ins>
      <w:ins w:id="293" w:author="PRAKSIS" w:date="2022-06-20T13:32:00Z">
        <w:r w:rsidR="005B348D">
          <w:rPr>
            <w:rFonts w:cstheme="minorHAnsi"/>
            <w:sz w:val="24"/>
            <w:szCs w:val="24"/>
            <w:lang w:val="en-US"/>
          </w:rPr>
          <w:t xml:space="preserve"> violated. </w:t>
        </w:r>
        <w:r w:rsidR="008C728D">
          <w:rPr>
            <w:rFonts w:cstheme="minorHAnsi"/>
            <w:sz w:val="24"/>
            <w:szCs w:val="24"/>
            <w:lang w:val="en-US"/>
          </w:rPr>
          <w:t xml:space="preserve">Also, the other preferences </w:t>
        </w:r>
      </w:ins>
      <w:ins w:id="294" w:author="PRAKSIS" w:date="2022-06-20T21:26:00Z">
        <w:r w:rsidR="008A79EA">
          <w:rPr>
            <w:rFonts w:cstheme="minorHAnsi"/>
            <w:sz w:val="24"/>
            <w:szCs w:val="24"/>
            <w:lang w:val="en-US"/>
          </w:rPr>
          <w:t xml:space="preserve">are </w:t>
        </w:r>
      </w:ins>
      <w:ins w:id="295" w:author="PRAKSIS" w:date="2022-06-20T13:32:00Z">
        <w:r w:rsidR="005B348D">
          <w:rPr>
            <w:rFonts w:cstheme="minorHAnsi"/>
            <w:sz w:val="24"/>
            <w:szCs w:val="24"/>
            <w:lang w:val="en-US"/>
          </w:rPr>
          <w:t xml:space="preserve">evaluated with </w:t>
        </w:r>
      </w:ins>
      <w:ins w:id="296" w:author="PRAKSIS" w:date="2022-06-20T13:33:00Z">
        <w:r w:rsidR="005B348D">
          <w:rPr>
            <w:rFonts w:cstheme="minorHAnsi"/>
            <w:sz w:val="24"/>
            <w:szCs w:val="24"/>
            <w:lang w:val="en-US"/>
          </w:rPr>
          <w:t>4</w:t>
        </w:r>
      </w:ins>
      <w:ins w:id="297" w:author="PRAKSIS" w:date="2022-06-20T13:32:00Z">
        <w:r w:rsidR="008A79EA">
          <w:rPr>
            <w:rFonts w:cstheme="minorHAnsi"/>
            <w:sz w:val="24"/>
            <w:szCs w:val="24"/>
            <w:lang w:val="en-US"/>
          </w:rPr>
          <w:t xml:space="preserve"> because there is</w:t>
        </w:r>
        <w:r w:rsidR="005B348D">
          <w:rPr>
            <w:rFonts w:cstheme="minorHAnsi"/>
            <w:sz w:val="24"/>
            <w:szCs w:val="24"/>
            <w:lang w:val="en-US"/>
          </w:rPr>
          <w:t xml:space="preserve"> a </w:t>
        </w:r>
      </w:ins>
      <w:ins w:id="298" w:author="PRAKSIS" w:date="2022-06-20T13:34:00Z">
        <w:r w:rsidR="005B348D">
          <w:rPr>
            <w:rFonts w:cstheme="minorHAnsi"/>
            <w:sz w:val="24"/>
            <w:szCs w:val="24"/>
            <w:lang w:val="en-US"/>
          </w:rPr>
          <w:t>match</w:t>
        </w:r>
      </w:ins>
      <w:ins w:id="299" w:author="PRAKSIS" w:date="2022-06-20T13:32:00Z">
        <w:r w:rsidR="005B348D">
          <w:rPr>
            <w:rFonts w:cstheme="minorHAnsi"/>
            <w:sz w:val="24"/>
            <w:szCs w:val="24"/>
            <w:lang w:val="en-US"/>
          </w:rPr>
          <w:t xml:space="preserve"> between one female and two males a</w:t>
        </w:r>
        <w:r w:rsidR="00AD19AE">
          <w:rPr>
            <w:rFonts w:cstheme="minorHAnsi"/>
            <w:sz w:val="24"/>
            <w:szCs w:val="24"/>
            <w:lang w:val="en-US"/>
          </w:rPr>
          <w:t>nd we have to take into account</w:t>
        </w:r>
        <w:r w:rsidR="005B348D">
          <w:rPr>
            <w:rFonts w:cstheme="minorHAnsi"/>
            <w:sz w:val="24"/>
            <w:szCs w:val="24"/>
            <w:lang w:val="en-US"/>
          </w:rPr>
          <w:t xml:space="preserve"> the </w:t>
        </w:r>
      </w:ins>
      <w:ins w:id="300" w:author="PRAKSIS" w:date="2022-06-20T13:33:00Z">
        <w:r w:rsidR="005B348D">
          <w:rPr>
            <w:rFonts w:cstheme="minorHAnsi"/>
            <w:sz w:val="24"/>
            <w:szCs w:val="24"/>
            <w:lang w:val="en-US"/>
          </w:rPr>
          <w:t>difficulties</w:t>
        </w:r>
      </w:ins>
      <w:ins w:id="301" w:author="PRAKSIS" w:date="2022-06-20T13:32:00Z">
        <w:r w:rsidR="005B348D">
          <w:rPr>
            <w:rFonts w:cstheme="minorHAnsi"/>
            <w:sz w:val="24"/>
            <w:szCs w:val="24"/>
            <w:lang w:val="en-US"/>
          </w:rPr>
          <w:t xml:space="preserve"> </w:t>
        </w:r>
      </w:ins>
      <w:ins w:id="302" w:author="PRAKSIS" w:date="2022-06-20T13:33:00Z">
        <w:r w:rsidR="005B348D">
          <w:rPr>
            <w:rFonts w:cstheme="minorHAnsi"/>
            <w:sz w:val="24"/>
            <w:szCs w:val="24"/>
            <w:lang w:val="en-US"/>
          </w:rPr>
          <w:t>that this situation could create</w:t>
        </w:r>
      </w:ins>
      <w:ins w:id="303" w:author="PRAKSIS" w:date="2022-06-21T11:52:00Z">
        <w:r w:rsidR="009A3963">
          <w:rPr>
            <w:rFonts w:cstheme="minorHAnsi"/>
            <w:sz w:val="24"/>
            <w:szCs w:val="24"/>
            <w:lang w:val="en-US"/>
          </w:rPr>
          <w:t xml:space="preserve"> </w:t>
        </w:r>
      </w:ins>
      <w:ins w:id="304" w:author="PRAKSIS" w:date="2022-06-21T11:53:00Z">
        <w:r w:rsidR="009A3963">
          <w:rPr>
            <w:lang w:val="en-US"/>
          </w:rPr>
          <w:t xml:space="preserve">from the perspective of </w:t>
        </w:r>
      </w:ins>
      <w:ins w:id="305" w:author="PRAKSIS" w:date="2022-06-21T11:52:00Z">
        <w:r w:rsidR="009A3963" w:rsidRPr="009A3963">
          <w:rPr>
            <w:lang w:val="en-US"/>
            <w:rPrChange w:id="306" w:author="PRAKSIS" w:date="2022-06-21T11:52:00Z">
              <w:rPr/>
            </w:rPrChange>
          </w:rPr>
          <w:t>how do we ensure the matching</w:t>
        </w:r>
      </w:ins>
      <w:ins w:id="307" w:author="PRAKSIS" w:date="2022-06-21T11:53:00Z">
        <w:r w:rsidR="009A3963">
          <w:rPr>
            <w:lang w:val="en-US"/>
          </w:rPr>
          <w:t xml:space="preserve"> among TCNs</w:t>
        </w:r>
      </w:ins>
      <w:ins w:id="308" w:author="PRAKSIS" w:date="2022-06-21T11:52:00Z">
        <w:r w:rsidR="009A3963" w:rsidRPr="009A3963">
          <w:rPr>
            <w:lang w:val="en-US"/>
            <w:rPrChange w:id="309" w:author="PRAKSIS" w:date="2022-06-21T11:52:00Z">
              <w:rPr/>
            </w:rPrChange>
          </w:rPr>
          <w:t xml:space="preserve"> on a safe </w:t>
        </w:r>
        <w:r w:rsidR="009A3963" w:rsidRPr="009A3963">
          <w:rPr>
            <w:lang w:val="en-US"/>
          </w:rPr>
          <w:t>way.</w:t>
        </w:r>
        <w:r w:rsidR="009A3963" w:rsidRPr="009A3963">
          <w:rPr>
            <w:lang w:val="en-US"/>
            <w:rPrChange w:id="310" w:author="PRAKSIS" w:date="2022-06-21T11:52:00Z">
              <w:rPr/>
            </w:rPrChange>
          </w:rPr>
          <w:t xml:space="preserve"> </w:t>
        </w:r>
      </w:ins>
      <w:ins w:id="311" w:author="PRAKSIS" w:date="2022-06-20T13:35:00Z">
        <w:r w:rsidR="005B348D">
          <w:rPr>
            <w:rFonts w:cstheme="minorHAnsi"/>
            <w:sz w:val="24"/>
            <w:szCs w:val="24"/>
            <w:lang w:val="en-US"/>
          </w:rPr>
          <w:t xml:space="preserve">The </w:t>
        </w:r>
        <w:r w:rsidR="00964AD1">
          <w:rPr>
            <w:rFonts w:cstheme="minorHAnsi"/>
            <w:sz w:val="24"/>
            <w:szCs w:val="24"/>
            <w:lang w:val="en-US"/>
          </w:rPr>
          <w:t xml:space="preserve">second group </w:t>
        </w:r>
      </w:ins>
      <w:ins w:id="312" w:author="PRAKSIS" w:date="2022-06-20T21:26:00Z">
        <w:r w:rsidR="008A79EA">
          <w:rPr>
            <w:rFonts w:cstheme="minorHAnsi"/>
            <w:sz w:val="24"/>
            <w:szCs w:val="24"/>
            <w:lang w:val="en-US"/>
          </w:rPr>
          <w:t xml:space="preserve">is </w:t>
        </w:r>
      </w:ins>
      <w:ins w:id="313" w:author="PRAKSIS" w:date="2022-06-20T13:35:00Z">
        <w:r w:rsidR="00964AD1">
          <w:rPr>
            <w:rFonts w:cstheme="minorHAnsi"/>
            <w:sz w:val="24"/>
            <w:szCs w:val="24"/>
            <w:lang w:val="en-US"/>
          </w:rPr>
          <w:t>evaluated with 4.</w:t>
        </w:r>
        <w:r w:rsidR="005B348D">
          <w:rPr>
            <w:rFonts w:cstheme="minorHAnsi"/>
            <w:sz w:val="24"/>
            <w:szCs w:val="24"/>
            <w:lang w:val="en-US"/>
          </w:rPr>
          <w:t xml:space="preserve">4. </w:t>
        </w:r>
      </w:ins>
      <w:ins w:id="314" w:author="PRAKSIS" w:date="2022-06-20T13:39:00Z">
        <w:r w:rsidR="005B348D">
          <w:rPr>
            <w:rFonts w:cstheme="minorHAnsi"/>
            <w:sz w:val="24"/>
            <w:szCs w:val="24"/>
            <w:lang w:val="en-US"/>
          </w:rPr>
          <w:t xml:space="preserve">One </w:t>
        </w:r>
      </w:ins>
      <w:ins w:id="315" w:author="PRAKSIS" w:date="2022-06-20T13:37:00Z">
        <w:r w:rsidR="008A79EA">
          <w:rPr>
            <w:rFonts w:cstheme="minorHAnsi"/>
            <w:sz w:val="24"/>
            <w:szCs w:val="24"/>
            <w:lang w:val="en-US"/>
          </w:rPr>
          <w:t xml:space="preserve">preference </w:t>
        </w:r>
      </w:ins>
      <w:ins w:id="316" w:author="PRAKSIS" w:date="2022-06-20T21:27:00Z">
        <w:r w:rsidR="008A79EA">
          <w:rPr>
            <w:rFonts w:cstheme="minorHAnsi"/>
            <w:sz w:val="24"/>
            <w:szCs w:val="24"/>
            <w:lang w:val="en-US"/>
          </w:rPr>
          <w:t>is</w:t>
        </w:r>
      </w:ins>
      <w:ins w:id="317" w:author="PRAKSIS" w:date="2022-06-20T13:37:00Z">
        <w:r w:rsidR="005B348D">
          <w:rPr>
            <w:rFonts w:cstheme="minorHAnsi"/>
            <w:sz w:val="24"/>
            <w:szCs w:val="24"/>
            <w:lang w:val="en-US"/>
          </w:rPr>
          <w:t xml:space="preserve"> not satisfied, e.g.</w:t>
        </w:r>
      </w:ins>
      <w:ins w:id="318" w:author="PRAKSIS" w:date="2022-06-20T13:38:00Z">
        <w:r w:rsidR="005B348D">
          <w:rPr>
            <w:rFonts w:cstheme="minorHAnsi"/>
            <w:sz w:val="24"/>
            <w:szCs w:val="24"/>
            <w:lang w:val="en-US"/>
          </w:rPr>
          <w:t xml:space="preserve">: nationality preference of both TCN 11 &amp; TCN 20 and again even if this is the preference of </w:t>
        </w:r>
      </w:ins>
      <w:ins w:id="319" w:author="PRAKSIS" w:date="2022-06-20T13:39:00Z">
        <w:r w:rsidR="005B348D">
          <w:rPr>
            <w:rFonts w:cstheme="minorHAnsi"/>
            <w:sz w:val="24"/>
            <w:szCs w:val="24"/>
            <w:lang w:val="en-US"/>
          </w:rPr>
          <w:t xml:space="preserve">TCNs to stay with another gender </w:t>
        </w:r>
      </w:ins>
      <w:ins w:id="320" w:author="PRAKSIS" w:date="2022-06-20T15:21:00Z">
        <w:r w:rsidR="00AD19AE">
          <w:rPr>
            <w:rFonts w:cstheme="minorHAnsi"/>
            <w:sz w:val="24"/>
            <w:szCs w:val="24"/>
            <w:lang w:val="en-US"/>
          </w:rPr>
          <w:t>of</w:t>
        </w:r>
        <w:r w:rsidR="008A2DE1">
          <w:rPr>
            <w:rFonts w:cstheme="minorHAnsi"/>
            <w:sz w:val="24"/>
            <w:szCs w:val="24"/>
            <w:lang w:val="en-US"/>
          </w:rPr>
          <w:t xml:space="preserve"> their</w:t>
        </w:r>
      </w:ins>
      <w:ins w:id="321" w:author="PRAKSIS" w:date="2022-06-20T22:11:00Z">
        <w:r w:rsidR="00AD19AE">
          <w:rPr>
            <w:rFonts w:cstheme="minorHAnsi"/>
            <w:sz w:val="24"/>
            <w:szCs w:val="24"/>
            <w:lang w:val="en-US"/>
          </w:rPr>
          <w:t>s</w:t>
        </w:r>
      </w:ins>
      <w:ins w:id="322" w:author="PRAKSIS" w:date="2022-06-20T15:21:00Z">
        <w:r w:rsidR="008A2DE1">
          <w:rPr>
            <w:rFonts w:cstheme="minorHAnsi"/>
            <w:sz w:val="24"/>
            <w:szCs w:val="24"/>
            <w:lang w:val="en-US"/>
          </w:rPr>
          <w:t xml:space="preserve"> </w:t>
        </w:r>
      </w:ins>
      <w:ins w:id="323" w:author="PRAKSIS" w:date="2022-06-20T13:39:00Z">
        <w:r w:rsidR="005B348D">
          <w:rPr>
            <w:rFonts w:cstheme="minorHAnsi"/>
            <w:sz w:val="24"/>
            <w:szCs w:val="24"/>
            <w:lang w:val="en-US"/>
          </w:rPr>
          <w:t>we have to consider this matching</w:t>
        </w:r>
      </w:ins>
      <w:ins w:id="324" w:author="PRAKSIS" w:date="2022-06-20T13:40:00Z">
        <w:r w:rsidR="005B348D">
          <w:rPr>
            <w:rFonts w:cstheme="minorHAnsi"/>
            <w:sz w:val="24"/>
            <w:szCs w:val="24"/>
            <w:lang w:val="en-US"/>
          </w:rPr>
          <w:t xml:space="preserve"> and </w:t>
        </w:r>
        <w:r w:rsidR="005B348D" w:rsidRPr="005B348D">
          <w:rPr>
            <w:rFonts w:cstheme="minorHAnsi"/>
            <w:sz w:val="24"/>
            <w:szCs w:val="24"/>
            <w:lang w:val="en-US"/>
          </w:rPr>
          <w:t xml:space="preserve">the difficulties that this </w:t>
        </w:r>
      </w:ins>
      <w:ins w:id="325" w:author="PRAKSIS" w:date="2022-06-20T13:41:00Z">
        <w:r w:rsidR="005B348D">
          <w:rPr>
            <w:rFonts w:cstheme="minorHAnsi"/>
            <w:sz w:val="24"/>
            <w:szCs w:val="24"/>
            <w:lang w:val="en-US"/>
          </w:rPr>
          <w:t>cohabitation</w:t>
        </w:r>
      </w:ins>
      <w:ins w:id="326" w:author="PRAKSIS" w:date="2022-06-20T13:40:00Z">
        <w:r w:rsidR="005B348D" w:rsidRPr="005B348D">
          <w:rPr>
            <w:rFonts w:cstheme="minorHAnsi"/>
            <w:sz w:val="24"/>
            <w:szCs w:val="24"/>
            <w:lang w:val="en-US"/>
          </w:rPr>
          <w:t xml:space="preserve"> could create.</w:t>
        </w:r>
      </w:ins>
      <w:ins w:id="327" w:author="PRAKSIS" w:date="2022-06-20T13:41:00Z">
        <w:r w:rsidR="005B348D">
          <w:rPr>
            <w:rFonts w:cstheme="minorHAnsi"/>
            <w:sz w:val="24"/>
            <w:szCs w:val="24"/>
            <w:lang w:val="en-US"/>
          </w:rPr>
          <w:t xml:space="preserve"> The last 3</w:t>
        </w:r>
        <w:r w:rsidR="005B348D" w:rsidRPr="005B348D">
          <w:rPr>
            <w:rFonts w:cstheme="minorHAnsi"/>
            <w:sz w:val="24"/>
            <w:szCs w:val="24"/>
            <w:vertAlign w:val="superscript"/>
            <w:lang w:val="en-US"/>
            <w:rPrChange w:id="328" w:author="PRAKSIS" w:date="2022-06-20T13:41:00Z">
              <w:rPr>
                <w:rFonts w:cstheme="minorHAnsi"/>
                <w:sz w:val="24"/>
                <w:szCs w:val="24"/>
                <w:lang w:val="en-US"/>
              </w:rPr>
            </w:rPrChange>
          </w:rPr>
          <w:t>rd</w:t>
        </w:r>
        <w:r w:rsidR="005B348D">
          <w:rPr>
            <w:rFonts w:cstheme="minorHAnsi"/>
            <w:sz w:val="24"/>
            <w:szCs w:val="24"/>
            <w:lang w:val="en-US"/>
          </w:rPr>
          <w:t xml:space="preserve"> group </w:t>
        </w:r>
      </w:ins>
      <w:ins w:id="329" w:author="PRAKSIS" w:date="2022-06-20T21:26:00Z">
        <w:r w:rsidR="008A79EA">
          <w:rPr>
            <w:rFonts w:cstheme="minorHAnsi"/>
            <w:sz w:val="24"/>
            <w:szCs w:val="24"/>
            <w:lang w:val="en-US"/>
          </w:rPr>
          <w:t xml:space="preserve">is </w:t>
        </w:r>
      </w:ins>
      <w:ins w:id="330" w:author="PRAKSIS" w:date="2022-06-20T14:44:00Z">
        <w:r w:rsidR="00964AD1">
          <w:rPr>
            <w:rFonts w:cstheme="minorHAnsi"/>
            <w:sz w:val="24"/>
            <w:szCs w:val="24"/>
            <w:lang w:val="en-US"/>
          </w:rPr>
          <w:t xml:space="preserve">evaluated with 4.5. </w:t>
        </w:r>
      </w:ins>
      <w:ins w:id="331" w:author="PRAKSIS" w:date="2022-06-20T15:28:00Z">
        <w:r w:rsidR="008A2DE1">
          <w:rPr>
            <w:rFonts w:cstheme="minorHAnsi"/>
            <w:sz w:val="24"/>
            <w:szCs w:val="24"/>
            <w:lang w:val="en-US"/>
          </w:rPr>
          <w:t>A</w:t>
        </w:r>
      </w:ins>
      <w:ins w:id="332" w:author="PRAKSIS" w:date="2022-06-20T15:20:00Z">
        <w:r w:rsidR="008A2DE1">
          <w:rPr>
            <w:rFonts w:cstheme="minorHAnsi"/>
            <w:sz w:val="24"/>
            <w:szCs w:val="24"/>
            <w:lang w:val="en-US"/>
          </w:rPr>
          <w:t xml:space="preserve">gain in this group </w:t>
        </w:r>
      </w:ins>
      <w:ins w:id="333" w:author="PRAKSIS" w:date="2022-06-20T15:21:00Z">
        <w:r w:rsidR="008A2DE1">
          <w:rPr>
            <w:rFonts w:cstheme="minorHAnsi"/>
            <w:sz w:val="24"/>
            <w:szCs w:val="24"/>
            <w:lang w:val="en-US"/>
          </w:rPr>
          <w:t xml:space="preserve">we have to take into account the </w:t>
        </w:r>
      </w:ins>
      <w:ins w:id="334" w:author="PRAKSIS" w:date="2022-06-20T15:22:00Z">
        <w:r w:rsidR="008A2DE1">
          <w:rPr>
            <w:rFonts w:cstheme="minorHAnsi"/>
            <w:sz w:val="24"/>
            <w:szCs w:val="24"/>
            <w:lang w:val="en-US"/>
          </w:rPr>
          <w:t>cohabitation</w:t>
        </w:r>
      </w:ins>
      <w:ins w:id="335" w:author="PRAKSIS" w:date="2022-06-20T15:21:00Z">
        <w:r w:rsidR="008A2DE1">
          <w:rPr>
            <w:rFonts w:cstheme="minorHAnsi"/>
            <w:sz w:val="24"/>
            <w:szCs w:val="24"/>
            <w:lang w:val="en-US"/>
          </w:rPr>
          <w:t xml:space="preserve"> </w:t>
        </w:r>
      </w:ins>
      <w:ins w:id="336" w:author="PRAKSIS" w:date="2022-06-20T15:22:00Z">
        <w:r w:rsidR="008A2DE1">
          <w:rPr>
            <w:rFonts w:cstheme="minorHAnsi"/>
            <w:sz w:val="24"/>
            <w:szCs w:val="24"/>
            <w:lang w:val="en-US"/>
          </w:rPr>
          <w:t>of males and females. Moreover, some preferences are not satisfied, e.g. T</w:t>
        </w:r>
      </w:ins>
      <w:ins w:id="337" w:author="PRAKSIS" w:date="2022-06-20T15:23:00Z">
        <w:r w:rsidR="008A2DE1">
          <w:rPr>
            <w:rFonts w:cstheme="minorHAnsi"/>
            <w:sz w:val="24"/>
            <w:szCs w:val="24"/>
            <w:lang w:val="en-US"/>
          </w:rPr>
          <w:t>CN 24 preferences for the same nationality</w:t>
        </w:r>
      </w:ins>
      <w:ins w:id="338" w:author="PRAKSIS" w:date="2022-06-20T15:25:00Z">
        <w:r w:rsidR="008A2DE1">
          <w:rPr>
            <w:rFonts w:cstheme="minorHAnsi"/>
            <w:sz w:val="24"/>
            <w:szCs w:val="24"/>
            <w:lang w:val="en-US"/>
          </w:rPr>
          <w:t xml:space="preserve"> and the same religion.</w:t>
        </w:r>
      </w:ins>
    </w:p>
    <w:p w:rsidR="00570972" w:rsidRPr="005B348D" w:rsidRDefault="00570972">
      <w:pPr>
        <w:jc w:val="both"/>
        <w:rPr>
          <w:lang w:val="en-US"/>
        </w:rPr>
        <w:pPrChange w:id="339" w:author="PRAKSIS" w:date="2022-06-20T21:06:00Z">
          <w:pPr>
            <w:pStyle w:val="2"/>
          </w:pPr>
        </w:pPrChange>
      </w:pPr>
    </w:p>
    <w:p w:rsidR="002F2C32" w:rsidRPr="004D4C4A" w:rsidRDefault="00F37618" w:rsidP="002F2C32">
      <w:pPr>
        <w:pStyle w:val="2"/>
        <w:rPr>
          <w:rFonts w:asciiTheme="minorHAnsi" w:hAnsiTheme="minorHAnsi" w:cstheme="minorHAnsi"/>
          <w:sz w:val="24"/>
          <w:szCs w:val="24"/>
          <w:lang w:val="en-US"/>
        </w:rPr>
      </w:pPr>
      <w:bookmarkStart w:id="340" w:name="_Toc94528827"/>
      <w:r w:rsidRPr="004D4C4A">
        <w:rPr>
          <w:rFonts w:asciiTheme="minorHAnsi" w:hAnsiTheme="minorHAnsi" w:cstheme="minorHAnsi"/>
          <w:sz w:val="24"/>
          <w:szCs w:val="24"/>
          <w:lang w:val="en-US"/>
        </w:rPr>
        <w:t>Results-</w:t>
      </w:r>
      <w:r w:rsidR="00AC1E6B" w:rsidRPr="004D4C4A">
        <w:rPr>
          <w:rFonts w:asciiTheme="minorHAnsi" w:hAnsiTheme="minorHAnsi" w:cstheme="minorHAnsi"/>
          <w:sz w:val="24"/>
          <w:szCs w:val="24"/>
          <w:lang w:val="en-US"/>
        </w:rPr>
        <w:t>Example 4</w:t>
      </w:r>
      <w:bookmarkEnd w:id="340"/>
      <w:r w:rsidR="00084C82" w:rsidRPr="004D4C4A">
        <w:rPr>
          <w:rFonts w:asciiTheme="minorHAnsi" w:hAnsiTheme="minorHAnsi" w:cstheme="minorHAnsi"/>
          <w:sz w:val="24"/>
          <w:szCs w:val="24"/>
          <w:lang w:val="en-US"/>
        </w:rPr>
        <w:t xml:space="preserve"> </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1</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225 </w:t>
      </w:r>
      <w:r w:rsidRPr="004D4C4A">
        <w:rPr>
          <w:rFonts w:cstheme="minorHAnsi"/>
          <w:i/>
          <w:sz w:val="24"/>
          <w:szCs w:val="24"/>
          <w:lang w:val="en-US"/>
        </w:rPr>
        <w:t>seconds</w:t>
      </w:r>
    </w:p>
    <w:p w:rsidR="003F3E36"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lastRenderedPageBreak/>
        <w:t>Solution</w:t>
      </w:r>
      <w:r w:rsidRPr="004D4C4A">
        <w:rPr>
          <w:rFonts w:cstheme="minorHAnsi"/>
          <w:sz w:val="24"/>
          <w:szCs w:val="24"/>
          <w:lang w:val="en-US"/>
        </w:rPr>
        <w:t>:</w:t>
      </w:r>
    </w:p>
    <w:p w:rsidR="002B49C0" w:rsidRPr="004D4C4A" w:rsidRDefault="002B49C0" w:rsidP="00D6126A">
      <w:pPr>
        <w:pStyle w:val="a3"/>
        <w:numPr>
          <w:ilvl w:val="2"/>
          <w:numId w:val="1"/>
        </w:numPr>
        <w:rPr>
          <w:rFonts w:cstheme="minorHAnsi"/>
          <w:sz w:val="24"/>
          <w:szCs w:val="24"/>
          <w:lang w:val="en-US"/>
        </w:rPr>
      </w:pPr>
      <w:r w:rsidRPr="004D4C4A">
        <w:rPr>
          <w:rFonts w:cstheme="minorHAnsi"/>
          <w:b/>
          <w:sz w:val="24"/>
          <w:szCs w:val="24"/>
          <w:lang w:val="en-US"/>
        </w:rPr>
        <w:t>Singleton</w:t>
      </w:r>
      <w:r w:rsidRPr="004D4C4A">
        <w:rPr>
          <w:rFonts w:cstheme="minorHAnsi"/>
          <w:sz w:val="24"/>
          <w:szCs w:val="24"/>
          <w:lang w:val="en-US"/>
        </w:rPr>
        <w:t>: [2, 3, 5, 7, 8, 10, 12, 13, 17, 19, 29, 35, 42, 44, 47, 1, 4, 14, 18, 20, 21, 23, 36, 40, 41, 43, 45, 50</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Group1</w:t>
      </w:r>
      <w:r w:rsidRPr="004D4C4A">
        <w:rPr>
          <w:rFonts w:cstheme="minorHAnsi"/>
          <w:sz w:val="24"/>
          <w:szCs w:val="24"/>
          <w:lang w:val="en-US"/>
        </w:rPr>
        <w:t>: [6, 11, 25, 46</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Group2</w:t>
      </w:r>
      <w:r w:rsidRPr="004D4C4A">
        <w:rPr>
          <w:rFonts w:cstheme="minorHAnsi"/>
          <w:sz w:val="24"/>
          <w:szCs w:val="24"/>
          <w:lang w:val="en-US"/>
        </w:rPr>
        <w:t>: [9, 24, 38</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Group3</w:t>
      </w:r>
      <w:r w:rsidRPr="004D4C4A">
        <w:rPr>
          <w:rFonts w:cstheme="minorHAnsi"/>
          <w:sz w:val="24"/>
          <w:szCs w:val="24"/>
          <w:lang w:val="en-US"/>
        </w:rPr>
        <w:t>: [28, 39</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Group4</w:t>
      </w:r>
      <w:r w:rsidRPr="004D4C4A">
        <w:rPr>
          <w:rFonts w:cstheme="minorHAnsi"/>
          <w:sz w:val="24"/>
          <w:szCs w:val="24"/>
          <w:lang w:val="en-US"/>
        </w:rPr>
        <w:t>: [15, 49</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Group5</w:t>
      </w:r>
      <w:r w:rsidRPr="004D4C4A">
        <w:rPr>
          <w:rFonts w:cstheme="minorHAnsi"/>
          <w:sz w:val="24"/>
          <w:szCs w:val="24"/>
          <w:lang w:val="en-US"/>
        </w:rPr>
        <w:t>: [27, 37, 16</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Group6</w:t>
      </w:r>
      <w:r w:rsidRPr="004D4C4A">
        <w:rPr>
          <w:rFonts w:cstheme="minorHAnsi"/>
          <w:sz w:val="24"/>
          <w:szCs w:val="24"/>
          <w:lang w:val="en-US"/>
        </w:rPr>
        <w:t>: [30, 32, 31</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rPr>
      </w:pPr>
      <w:r w:rsidRPr="004D4C4A">
        <w:rPr>
          <w:rFonts w:cstheme="minorHAnsi"/>
          <w:b/>
          <w:sz w:val="24"/>
          <w:szCs w:val="24"/>
          <w:lang w:val="en-US"/>
        </w:rPr>
        <w:t>Group7</w:t>
      </w:r>
      <w:r w:rsidRPr="004D4C4A">
        <w:rPr>
          <w:rFonts w:cstheme="minorHAnsi"/>
          <w:sz w:val="24"/>
          <w:szCs w:val="24"/>
          <w:lang w:val="en-US"/>
        </w:rPr>
        <w:t>: [26, 34</w:t>
      </w:r>
      <w:r w:rsidR="00A86CFD" w:rsidRPr="004D4C4A">
        <w:rPr>
          <w:rFonts w:cstheme="minorHAnsi"/>
          <w:sz w:val="24"/>
          <w:szCs w:val="24"/>
          <w:lang w:val="en-US"/>
        </w:rPr>
        <w:t>]</w:t>
      </w:r>
    </w:p>
    <w:p w:rsidR="002B49C0" w:rsidRPr="004D4C4A" w:rsidRDefault="002B49C0" w:rsidP="003F3E36">
      <w:pPr>
        <w:pStyle w:val="a3"/>
        <w:ind w:left="2160"/>
        <w:rPr>
          <w:rFonts w:cstheme="minorHAnsi"/>
          <w:sz w:val="24"/>
          <w:szCs w:val="24"/>
          <w:lang w:val="en-US"/>
        </w:rPr>
      </w:pPr>
      <w:r w:rsidRPr="004D4C4A">
        <w:rPr>
          <w:rFonts w:cstheme="minorHAnsi"/>
          <w:b/>
          <w:sz w:val="24"/>
          <w:szCs w:val="24"/>
          <w:lang w:val="en-US"/>
        </w:rPr>
        <w:t>Group8</w:t>
      </w:r>
      <w:r w:rsidRPr="004D4C4A">
        <w:rPr>
          <w:rFonts w:cstheme="minorHAnsi"/>
          <w:sz w:val="24"/>
          <w:szCs w:val="24"/>
          <w:lang w:val="en-US"/>
        </w:rPr>
        <w:t>: [22, 33, 48</w:t>
      </w:r>
      <w:r w:rsidR="00A86CFD" w:rsidRPr="004D4C4A">
        <w:rPr>
          <w:rFonts w:cstheme="minorHAnsi"/>
          <w:sz w:val="24"/>
          <w:szCs w:val="24"/>
          <w:lang w:val="en-US"/>
        </w:rPr>
        <w:t>]</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4.2</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2</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 xml:space="preserve">214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A07FA7" w:rsidRPr="004D4C4A" w:rsidRDefault="00A07FA7"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tcn3, tcn4, tcn7, tcn8, tcn13, tcn14, tcn35, tcn36, tcn40, tcn41, tcn45</w:t>
      </w:r>
      <w:del w:id="341" w:author="PRAKSIS" w:date="2022-04-26T13:52: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[tcn6, tcn19, tcn25, tcn43</w:t>
      </w:r>
      <w:del w:id="342" w:author="PRAKSIS" w:date="2022-04-26T13:52: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[tcn18, tcn47</w:t>
      </w:r>
      <w:del w:id="343" w:author="PRAKSIS" w:date="2022-04-26T13:52: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[tcn1, tcn12</w:t>
      </w:r>
      <w:del w:id="344" w:author="PRAKSIS" w:date="2022-04-26T13:52: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[tcn5, tcn42</w:t>
      </w:r>
      <w:del w:id="345"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[tcn11, tcn46</w:t>
      </w:r>
      <w:del w:id="346"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[tcn10, tcn20, tcn24, tcn44</w:t>
      </w:r>
      <w:del w:id="347"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[tcn21</w:t>
      </w:r>
      <w:del w:id="348"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[tcn9, tcn17, tcn22, tcn23, tcn38, tcn50</w:t>
      </w:r>
      <w:del w:id="349"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[tcn15, tcn28, tcn29, tcn39, tcn49</w:t>
      </w:r>
      <w:del w:id="350"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Group11</w:t>
      </w:r>
      <w:r w:rsidRPr="004D4C4A">
        <w:rPr>
          <w:rFonts w:cstheme="minorHAnsi"/>
          <w:color w:val="000000"/>
          <w:sz w:val="24"/>
          <w:szCs w:val="24"/>
        </w:rPr>
        <w:t>: [tcn16, tcn27, tcn37</w:t>
      </w:r>
      <w:del w:id="351"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[tcn30, tcn31, tcn32</w:t>
      </w:r>
      <w:del w:id="352"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Group13</w:t>
      </w:r>
      <w:r w:rsidRPr="004D4C4A">
        <w:rPr>
          <w:rFonts w:cstheme="minorHAnsi"/>
          <w:color w:val="000000"/>
          <w:sz w:val="24"/>
          <w:szCs w:val="24"/>
        </w:rPr>
        <w:t>: [tcn26, tcn34</w:t>
      </w:r>
      <w:del w:id="353"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Group14</w:t>
      </w:r>
      <w:r w:rsidRPr="004D4C4A">
        <w:rPr>
          <w:rFonts w:cstheme="minorHAnsi"/>
          <w:color w:val="000000"/>
          <w:sz w:val="24"/>
          <w:szCs w:val="24"/>
        </w:rPr>
        <w:t>: [tcn33, tcn48</w:t>
      </w:r>
      <w:del w:id="354" w:author="PRAKSIS" w:date="2022-04-26T13:53:00Z">
        <w:r w:rsidRPr="004D4C4A" w:rsidDel="006E48AE">
          <w:rPr>
            <w:rFonts w:cstheme="minorHAnsi"/>
            <w:color w:val="000000"/>
            <w:sz w:val="24"/>
            <w:szCs w:val="24"/>
          </w:rPr>
          <w:delText xml:space="preserve">, </w:delText>
        </w:r>
      </w:del>
      <w:r w:rsidRPr="004D4C4A">
        <w:rPr>
          <w:rFonts w:cstheme="minorHAnsi"/>
          <w:color w:val="000000"/>
          <w:sz w:val="24"/>
          <w:szCs w:val="24"/>
        </w:rPr>
        <w:t>]</w:t>
      </w:r>
    </w:p>
    <w:p w:rsidR="00AF25BE" w:rsidRDefault="002B49C0" w:rsidP="00AF25BE">
      <w:pPr>
        <w:pStyle w:val="a3"/>
        <w:numPr>
          <w:ilvl w:val="1"/>
          <w:numId w:val="1"/>
        </w:numPr>
        <w:rPr>
          <w:ins w:id="355" w:author="PRAKSIS" w:date="2022-04-26T14:44: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del w:id="356" w:author="PRAKSIS" w:date="2022-04-26T14:43:00Z">
        <w:r w:rsidR="001C3527" w:rsidDel="00AF25BE">
          <w:rPr>
            <w:rFonts w:cstheme="minorHAnsi"/>
            <w:sz w:val="24"/>
            <w:szCs w:val="24"/>
            <w:lang w:val="en-US"/>
          </w:rPr>
          <w:delText>?</w:delText>
        </w:r>
      </w:del>
      <w:ins w:id="357" w:author="PRAKSIS" w:date="2022-04-26T14:43:00Z">
        <w:r w:rsidR="00AF25BE">
          <w:rPr>
            <w:rFonts w:cstheme="minorHAnsi"/>
            <w:sz w:val="24"/>
            <w:szCs w:val="24"/>
            <w:lang w:val="en-US"/>
          </w:rPr>
          <w:t>4.64</w:t>
        </w:r>
      </w:ins>
      <w:ins w:id="358" w:author="PRAKSIS" w:date="2022-04-26T14:44:00Z">
        <w:r w:rsidR="00AF25BE">
          <w:rPr>
            <w:rFonts w:cstheme="minorHAnsi"/>
            <w:sz w:val="24"/>
            <w:szCs w:val="24"/>
            <w:lang w:val="en-US"/>
          </w:rPr>
          <w:t xml:space="preserve"> </w:t>
        </w:r>
      </w:ins>
      <w:ins w:id="359" w:author="PRAKSIS" w:date="2022-04-26T14:45:00Z">
        <w:r w:rsidR="00AF25BE">
          <w:rPr>
            <w:rFonts w:cstheme="minorHAnsi"/>
            <w:sz w:val="24"/>
            <w:szCs w:val="24"/>
            <w:lang w:val="en-US"/>
          </w:rPr>
          <w:t>[</w:t>
        </w:r>
      </w:ins>
      <w:ins w:id="360" w:author="PRAKSIS" w:date="2022-04-26T14:44:00Z">
        <w:r w:rsidR="00AF25BE">
          <w:rPr>
            <w:rFonts w:cstheme="minorHAnsi"/>
            <w:sz w:val="24"/>
            <w:szCs w:val="24"/>
            <w:lang w:val="en-US"/>
          </w:rPr>
          <w:t>as the Groups 1,3,8,9,10,11,12,13,14 evaluated with 5</w:t>
        </w:r>
      </w:ins>
      <w:ins w:id="361" w:author="PRAKSIS" w:date="2022-04-26T14:45:00Z">
        <w:r w:rsidR="00AF25BE">
          <w:rPr>
            <w:rFonts w:cstheme="minorHAnsi"/>
            <w:sz w:val="24"/>
            <w:szCs w:val="24"/>
            <w:lang w:val="en-US"/>
          </w:rPr>
          <w:t xml:space="preserve"> (most of the preferences </w:t>
        </w:r>
      </w:ins>
      <w:ins w:id="362" w:author="PRAKSIS" w:date="2022-04-26T14:46:00Z">
        <w:r w:rsidR="00AF25BE">
          <w:rPr>
            <w:rFonts w:cstheme="minorHAnsi"/>
            <w:sz w:val="24"/>
            <w:szCs w:val="24"/>
            <w:lang w:val="en-US"/>
          </w:rPr>
          <w:t>matches</w:t>
        </w:r>
      </w:ins>
      <w:ins w:id="363" w:author="PRAKSIS" w:date="2022-04-26T14:45:00Z">
        <w:r w:rsidR="00AF25BE">
          <w:rPr>
            <w:rFonts w:cstheme="minorHAnsi"/>
            <w:sz w:val="24"/>
            <w:szCs w:val="24"/>
            <w:lang w:val="en-US"/>
          </w:rPr>
          <w:t xml:space="preserve"> for all </w:t>
        </w:r>
      </w:ins>
      <w:ins w:id="364" w:author="PRAKSIS" w:date="2022-04-26T14:46:00Z">
        <w:r w:rsidR="00AF25BE">
          <w:rPr>
            <w:rFonts w:cstheme="minorHAnsi"/>
            <w:sz w:val="24"/>
            <w:szCs w:val="24"/>
            <w:lang w:val="en-US"/>
          </w:rPr>
          <w:t>TCNs, there are also cases where 1-2 low-important preferences don’t match</w:t>
        </w:r>
      </w:ins>
      <w:ins w:id="365" w:author="PRAKSIS" w:date="2022-04-26T14:44:00Z">
        <w:r w:rsidR="00AF25BE">
          <w:rPr>
            <w:rFonts w:cstheme="minorHAnsi"/>
            <w:sz w:val="24"/>
            <w:szCs w:val="24"/>
            <w:lang w:val="en-US"/>
          </w:rPr>
          <w:t xml:space="preserve">, while the rest of the groups with 4]. </w:t>
        </w:r>
      </w:ins>
    </w:p>
    <w:p w:rsidR="00570972" w:rsidRDefault="00570972">
      <w:pPr>
        <w:pStyle w:val="a3"/>
        <w:ind w:left="1440"/>
        <w:rPr>
          <w:ins w:id="366" w:author="PRAKSIS" w:date="2022-04-26T13:53:00Z"/>
          <w:rFonts w:cstheme="minorHAnsi"/>
          <w:sz w:val="24"/>
          <w:szCs w:val="24"/>
          <w:lang w:val="en-US"/>
        </w:rPr>
        <w:pPrChange w:id="367" w:author="PRAKSIS" w:date="2022-04-26T14:46:00Z">
          <w:pPr>
            <w:pStyle w:val="a3"/>
            <w:numPr>
              <w:ilvl w:val="1"/>
              <w:numId w:val="1"/>
            </w:numPr>
            <w:ind w:left="1440" w:hanging="360"/>
          </w:pPr>
        </w:pPrChange>
      </w:pPr>
    </w:p>
    <w:p w:rsidR="00570972" w:rsidRPr="00570972" w:rsidRDefault="00FC166F">
      <w:pPr>
        <w:jc w:val="both"/>
        <w:rPr>
          <w:ins w:id="368" w:author="PRAKSIS" w:date="2022-04-26T13:53:00Z"/>
          <w:rFonts w:cstheme="minorHAnsi"/>
          <w:sz w:val="24"/>
          <w:szCs w:val="24"/>
          <w:lang w:val="en-US"/>
          <w:rPrChange w:id="369" w:author="PRAKSIS" w:date="2022-04-26T13:54:00Z">
            <w:rPr>
              <w:ins w:id="370" w:author="PRAKSIS" w:date="2022-04-26T13:53:00Z"/>
              <w:lang w:val="en-US"/>
            </w:rPr>
          </w:rPrChange>
        </w:rPr>
        <w:pPrChange w:id="371" w:author="PRAKSIS" w:date="2022-04-26T13:54:00Z">
          <w:pPr>
            <w:pStyle w:val="a3"/>
            <w:numPr>
              <w:numId w:val="1"/>
            </w:numPr>
            <w:ind w:hanging="360"/>
            <w:jc w:val="both"/>
          </w:pPr>
        </w:pPrChange>
      </w:pPr>
      <w:ins w:id="372" w:author="PRAKSIS" w:date="2022-04-26T13:53:00Z">
        <w:r w:rsidRPr="00FC166F">
          <w:rPr>
            <w:rFonts w:cstheme="minorHAnsi"/>
            <w:b/>
            <w:sz w:val="24"/>
            <w:szCs w:val="24"/>
            <w:lang w:val="en-US"/>
            <w:rPrChange w:id="373" w:author="PRAKSIS" w:date="2022-04-26T13:54:00Z">
              <w:rPr>
                <w:b/>
                <w:lang w:val="en-US"/>
              </w:rPr>
            </w:rPrChange>
          </w:rPr>
          <w:t>Explanation:</w:t>
        </w:r>
        <w:r w:rsidRPr="00FC166F">
          <w:rPr>
            <w:rFonts w:cstheme="minorHAnsi"/>
            <w:sz w:val="24"/>
            <w:szCs w:val="24"/>
            <w:lang w:val="en-US"/>
            <w:rPrChange w:id="374" w:author="PRAKSIS" w:date="2022-04-26T13:54:00Z">
              <w:rPr>
                <w:lang w:val="en-US"/>
              </w:rPr>
            </w:rPrChange>
          </w:rPr>
          <w:t xml:space="preserve"> Taking into account the weights of preferences (Configuration 2), and the explanations on Example 1, it seems to be an appropriate grouping. Even in most of cases/groups some pr</w:t>
        </w:r>
        <w:r w:rsidR="00AF25BE">
          <w:rPr>
            <w:rFonts w:cstheme="minorHAnsi"/>
            <w:sz w:val="24"/>
            <w:szCs w:val="24"/>
            <w:lang w:val="en-US"/>
          </w:rPr>
          <w:t>eferences (1-5</w:t>
        </w:r>
        <w:r w:rsidRPr="00FC166F">
          <w:rPr>
            <w:rFonts w:cstheme="minorHAnsi"/>
            <w:sz w:val="24"/>
            <w:szCs w:val="24"/>
            <w:lang w:val="en-US"/>
            <w:rPrChange w:id="375" w:author="PRAKSIS" w:date="2022-04-26T13:54:00Z">
              <w:rPr>
                <w:lang w:val="en-US"/>
              </w:rPr>
            </w:rPrChange>
          </w:rPr>
          <w:t>) of a TCN are violated, but the rest of them are satisfied, the</w:t>
        </w:r>
        <w:r w:rsidR="00AF25BE">
          <w:rPr>
            <w:rFonts w:cstheme="minorHAnsi"/>
            <w:sz w:val="24"/>
            <w:szCs w:val="24"/>
            <w:lang w:val="en-US"/>
          </w:rPr>
          <w:t xml:space="preserve"> total satisfaction score is 4.</w:t>
        </w:r>
      </w:ins>
      <w:ins w:id="376" w:author="PRAKSIS" w:date="2022-04-26T14:43:00Z">
        <w:r w:rsidR="00AF25BE">
          <w:rPr>
            <w:rFonts w:cstheme="minorHAnsi"/>
            <w:sz w:val="24"/>
            <w:szCs w:val="24"/>
            <w:lang w:val="en-US"/>
          </w:rPr>
          <w:t xml:space="preserve">64. </w:t>
        </w:r>
      </w:ins>
      <w:ins w:id="377" w:author="PRAKSIS" w:date="2022-04-26T13:53:00Z">
        <w:r w:rsidRPr="00FC166F">
          <w:rPr>
            <w:rFonts w:cstheme="minorHAnsi"/>
            <w:sz w:val="24"/>
            <w:szCs w:val="24"/>
            <w:lang w:val="en-US"/>
            <w:rPrChange w:id="378" w:author="PRAKSIS" w:date="2022-04-26T13:54:00Z">
              <w:rPr>
                <w:lang w:val="en-US"/>
              </w:rPr>
            </w:rPrChange>
          </w:rPr>
          <w:t xml:space="preserve"> </w:t>
        </w:r>
      </w:ins>
    </w:p>
    <w:p w:rsidR="00570972" w:rsidRPr="00570972" w:rsidRDefault="00FC166F">
      <w:pPr>
        <w:jc w:val="both"/>
        <w:rPr>
          <w:ins w:id="379" w:author="PRAKSIS" w:date="2022-04-26T13:53:00Z"/>
          <w:rFonts w:cstheme="minorHAnsi"/>
          <w:sz w:val="24"/>
          <w:szCs w:val="24"/>
          <w:lang w:val="en-US"/>
          <w:rPrChange w:id="380" w:author="PRAKSIS" w:date="2022-04-26T14:43:00Z">
            <w:rPr>
              <w:ins w:id="381" w:author="PRAKSIS" w:date="2022-04-26T13:53:00Z"/>
              <w:lang w:val="en-US"/>
            </w:rPr>
          </w:rPrChange>
        </w:rPr>
        <w:pPrChange w:id="382" w:author="PRAKSIS" w:date="2022-04-26T14:43:00Z">
          <w:pPr>
            <w:pStyle w:val="a3"/>
            <w:numPr>
              <w:numId w:val="1"/>
            </w:numPr>
            <w:ind w:hanging="360"/>
            <w:jc w:val="both"/>
          </w:pPr>
        </w:pPrChange>
      </w:pPr>
      <w:ins w:id="383" w:author="PRAKSIS" w:date="2022-04-26T14:43:00Z">
        <w:r w:rsidRPr="00FC166F">
          <w:rPr>
            <w:rFonts w:cstheme="minorHAnsi"/>
            <w:sz w:val="24"/>
            <w:szCs w:val="24"/>
            <w:lang w:val="en-US"/>
            <w:rPrChange w:id="384" w:author="PRAKSIS" w:date="2022-04-26T14:43:00Z">
              <w:rPr>
                <w:lang w:val="en-US"/>
              </w:rPr>
            </w:rPrChange>
          </w:rPr>
          <w:t>Finally, Configuration 2 minimizes the number of singlet</w:t>
        </w:r>
        <w:r w:rsidR="00AF25BE">
          <w:rPr>
            <w:rFonts w:cstheme="minorHAnsi"/>
            <w:sz w:val="24"/>
            <w:szCs w:val="24"/>
            <w:lang w:val="en-US"/>
          </w:rPr>
          <w:t>on TCNs, as we have Group 8</w:t>
        </w:r>
        <w:r w:rsidRPr="00FC166F">
          <w:rPr>
            <w:rFonts w:cstheme="minorHAnsi"/>
            <w:sz w:val="24"/>
            <w:szCs w:val="24"/>
            <w:lang w:val="en-US"/>
            <w:rPrChange w:id="385" w:author="PRAKSIS" w:date="2022-04-26T14:43:00Z">
              <w:rPr>
                <w:lang w:val="en-US"/>
              </w:rPr>
            </w:rPrChange>
          </w:rPr>
          <w:t xml:space="preserve"> with only 1 TCN that doesn’t match with anyone else in this example.  </w:t>
        </w:r>
      </w:ins>
    </w:p>
    <w:p w:rsidR="00570972" w:rsidRPr="00570972" w:rsidRDefault="00570972">
      <w:pPr>
        <w:rPr>
          <w:del w:id="386" w:author="PRAKSIS" w:date="2022-04-26T13:53:00Z"/>
          <w:rFonts w:cstheme="minorHAnsi"/>
          <w:sz w:val="24"/>
          <w:szCs w:val="24"/>
          <w:lang w:val="en-US"/>
          <w:rPrChange w:id="387" w:author="PRAKSIS" w:date="2022-04-26T13:53:00Z">
            <w:rPr>
              <w:del w:id="388" w:author="PRAKSIS" w:date="2022-04-26T13:53:00Z"/>
              <w:lang w:val="en-US"/>
            </w:rPr>
          </w:rPrChange>
        </w:rPr>
        <w:pPrChange w:id="389" w:author="PRAKSIS" w:date="2022-04-26T13:53:00Z">
          <w:pPr>
            <w:pStyle w:val="a3"/>
            <w:numPr>
              <w:ilvl w:val="1"/>
              <w:numId w:val="1"/>
            </w:numPr>
            <w:ind w:left="1440" w:hanging="360"/>
          </w:pPr>
        </w:pPrChange>
      </w:pP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3</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lastRenderedPageBreak/>
        <w:t>Total computation time</w:t>
      </w:r>
      <w:r w:rsidRPr="004D4C4A">
        <w:rPr>
          <w:rFonts w:cstheme="minorHAnsi"/>
          <w:sz w:val="24"/>
          <w:szCs w:val="24"/>
          <w:lang w:val="en-US"/>
        </w:rPr>
        <w:t xml:space="preserve">: </w:t>
      </w:r>
      <w:r w:rsidR="004D4C4A">
        <w:rPr>
          <w:rFonts w:cstheme="minorHAnsi"/>
          <w:sz w:val="24"/>
          <w:szCs w:val="24"/>
          <w:lang w:val="en-US"/>
        </w:rPr>
        <w:t>231</w:t>
      </w:r>
      <w:r w:rsidRPr="004D4C4A">
        <w:rPr>
          <w:rFonts w:cstheme="minorHAnsi"/>
          <w:i/>
          <w:sz w:val="24"/>
          <w:szCs w:val="24"/>
          <w:lang w:val="en-US"/>
        </w:rPr>
        <w:t xml:space="preserve"> 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A07FA7" w:rsidRPr="004D4C4A" w:rsidRDefault="00A07FA7"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[tcn2, tcn3, tcn4, tcn5, tcn7, tcn8, tcn11, tcn13, tcn14, tcn18, tcn20, tcn35, tcn36, tcn40, tcn41, tcn42, tcn43, tcn44, tcn45, tcn47</w:t>
      </w:r>
      <w:ins w:id="390" w:author="PRAKSIS" w:date="2022-06-21T12:04:00Z">
        <w:r w:rsidR="00C84CF4">
          <w:rPr>
            <w:rFonts w:cstheme="minorHAnsi"/>
            <w:color w:val="000000"/>
            <w:sz w:val="24"/>
            <w:szCs w:val="24"/>
          </w:rPr>
          <w:t>]</w:t>
        </w:r>
      </w:ins>
      <w:del w:id="391" w:author="PRAKSIS" w:date="2022-06-21T12:04:00Z">
        <w:r w:rsidRPr="004D4C4A" w:rsidDel="00C84CF4">
          <w:rPr>
            <w:rFonts w:cstheme="minorHAnsi"/>
            <w:color w:val="000000"/>
            <w:sz w:val="24"/>
            <w:szCs w:val="24"/>
          </w:rPr>
          <w:delText>, ]</w:delText>
        </w:r>
      </w:del>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[tcn19, tcn23</w:t>
      </w:r>
      <w:del w:id="392"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[tcn9, tcn12, tcn25</w:t>
      </w:r>
      <w:del w:id="393"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[tcn16, tcn21</w:t>
      </w:r>
      <w:del w:id="394"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[tcn1, tcn17, tcn46</w:t>
      </w:r>
      <w:del w:id="395"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[tcn6, tcn24, tcn38</w:t>
      </w:r>
      <w:del w:id="396"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[tcn15</w:t>
      </w:r>
      <w:del w:id="397"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[tcn10, tcn22, tcn33, tcn48</w:t>
      </w:r>
      <w:del w:id="398"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[tcn26, tcn34, tcn50</w:t>
      </w:r>
      <w:del w:id="399"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[tcn27, tcn37</w:t>
      </w:r>
      <w:del w:id="400"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Group11</w:t>
      </w:r>
      <w:r w:rsidRPr="004D4C4A">
        <w:rPr>
          <w:rFonts w:cstheme="minorHAnsi"/>
          <w:color w:val="000000"/>
          <w:sz w:val="24"/>
          <w:szCs w:val="24"/>
        </w:rPr>
        <w:t>: [tcn30, tcn31, tcn32</w:t>
      </w:r>
      <w:del w:id="401"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[tcn28, tcn39</w:t>
      </w:r>
      <w:del w:id="402"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A07FA7" w:rsidRPr="004D4C4A" w:rsidRDefault="00A07FA7" w:rsidP="00A07FA7">
      <w:pPr>
        <w:pStyle w:val="a3"/>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Group13</w:t>
      </w:r>
      <w:r w:rsidRPr="004D4C4A">
        <w:rPr>
          <w:rFonts w:cstheme="minorHAnsi"/>
          <w:color w:val="000000"/>
          <w:sz w:val="24"/>
          <w:szCs w:val="24"/>
        </w:rPr>
        <w:t>: [tcn29, tcn49</w:t>
      </w:r>
      <w:del w:id="403" w:author="PRAKSIS" w:date="2022-06-21T12:04:00Z">
        <w:r w:rsidRPr="004D4C4A" w:rsidDel="00C84CF4">
          <w:rPr>
            <w:rFonts w:cstheme="minorHAnsi"/>
            <w:color w:val="000000"/>
            <w:sz w:val="24"/>
            <w:szCs w:val="24"/>
          </w:rPr>
          <w:delText xml:space="preserve">, </w:delText>
        </w:r>
      </w:del>
      <w:r w:rsidRPr="004D4C4A">
        <w:rPr>
          <w:rFonts w:cstheme="minorHAnsi"/>
          <w:color w:val="000000"/>
          <w:sz w:val="24"/>
          <w:szCs w:val="24"/>
        </w:rPr>
        <w:t>]</w:t>
      </w:r>
    </w:p>
    <w:p w:rsidR="00B06016" w:rsidRDefault="002B49C0" w:rsidP="00D6126A">
      <w:pPr>
        <w:pStyle w:val="a3"/>
        <w:numPr>
          <w:ilvl w:val="1"/>
          <w:numId w:val="1"/>
        </w:numPr>
        <w:rPr>
          <w:ins w:id="404" w:author="PRAKSIS" w:date="2022-06-20T15:52: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ins w:id="405" w:author="PRAKSIS" w:date="2022-06-20T15:34:00Z">
        <w:r w:rsidR="008A79EA">
          <w:rPr>
            <w:rFonts w:cstheme="minorHAnsi"/>
            <w:sz w:val="24"/>
            <w:szCs w:val="24"/>
            <w:lang w:val="en-US"/>
          </w:rPr>
          <w:t>4.</w:t>
        </w:r>
        <w:r w:rsidR="00853039">
          <w:rPr>
            <w:rFonts w:cstheme="minorHAnsi"/>
            <w:sz w:val="24"/>
            <w:szCs w:val="24"/>
            <w:lang w:val="en-US"/>
          </w:rPr>
          <w:t>48</w:t>
        </w:r>
      </w:ins>
    </w:p>
    <w:p w:rsidR="006301A9" w:rsidRDefault="006301A9">
      <w:pPr>
        <w:jc w:val="both"/>
        <w:rPr>
          <w:ins w:id="406" w:author="PRAKSIS" w:date="2022-06-20T15:54:00Z"/>
          <w:rFonts w:cstheme="minorHAnsi"/>
          <w:sz w:val="24"/>
          <w:szCs w:val="24"/>
          <w:lang w:val="en-US"/>
        </w:rPr>
        <w:pPrChange w:id="407" w:author="PRAKSIS" w:date="2022-06-20T16:30:00Z">
          <w:pPr/>
        </w:pPrChange>
      </w:pPr>
      <w:ins w:id="408" w:author="PRAKSIS" w:date="2022-06-20T15:53:00Z">
        <w:r w:rsidRPr="006E421D">
          <w:rPr>
            <w:rFonts w:cstheme="minorHAnsi"/>
            <w:sz w:val="24"/>
            <w:szCs w:val="24"/>
            <w:lang w:val="en-US"/>
          </w:rPr>
          <w:t>Taking into account the weights of preferences (Configuration 3), and following your explanations</w:t>
        </w:r>
      </w:ins>
      <w:ins w:id="409" w:author="PRAKSIS" w:date="2022-06-20T21:46:00Z">
        <w:r w:rsidR="00A80BD2">
          <w:rPr>
            <w:rFonts w:cstheme="minorHAnsi"/>
            <w:sz w:val="24"/>
            <w:szCs w:val="24"/>
            <w:lang w:val="en-US"/>
          </w:rPr>
          <w:t>,</w:t>
        </w:r>
      </w:ins>
      <w:ins w:id="410" w:author="PRAKSIS" w:date="2022-06-20T15:53:00Z">
        <w:r w:rsidRPr="006E421D">
          <w:rPr>
            <w:rFonts w:cstheme="minorHAnsi"/>
            <w:sz w:val="24"/>
            <w:szCs w:val="24"/>
            <w:lang w:val="en-US"/>
          </w:rPr>
          <w:t xml:space="preserve"> that it is a difficult task to satisfy all the preferences, as agen</w:t>
        </w:r>
        <w:r w:rsidR="00A80BD2">
          <w:rPr>
            <w:rFonts w:cstheme="minorHAnsi"/>
            <w:sz w:val="24"/>
            <w:szCs w:val="24"/>
            <w:lang w:val="en-US"/>
          </w:rPr>
          <w:t>ts try to satisfy maximum number</w:t>
        </w:r>
        <w:r w:rsidRPr="006E421D">
          <w:rPr>
            <w:rFonts w:cstheme="minorHAnsi"/>
            <w:sz w:val="24"/>
            <w:szCs w:val="24"/>
            <w:lang w:val="en-US"/>
          </w:rPr>
          <w:t xml:space="preserve"> of preferences and the sum of them is higher than the weight of a specific preference that is very important, it seems to be an appropriate grouping.</w:t>
        </w:r>
      </w:ins>
    </w:p>
    <w:p w:rsidR="00A56C19" w:rsidRDefault="00A56C19">
      <w:pPr>
        <w:jc w:val="both"/>
        <w:rPr>
          <w:ins w:id="411" w:author="PRAKSIS" w:date="2022-06-20T16:29:00Z"/>
          <w:rFonts w:cstheme="minorHAnsi"/>
          <w:sz w:val="24"/>
          <w:szCs w:val="24"/>
          <w:lang w:val="en-US"/>
        </w:rPr>
        <w:pPrChange w:id="412" w:author="PRAKSIS" w:date="2022-06-20T16:30:00Z">
          <w:pPr/>
        </w:pPrChange>
      </w:pPr>
      <w:ins w:id="413" w:author="PRAKSIS" w:date="2022-06-20T16:29:00Z">
        <w:r w:rsidRPr="00A56C19">
          <w:rPr>
            <w:rFonts w:cstheme="minorHAnsi"/>
            <w:sz w:val="24"/>
            <w:szCs w:val="24"/>
            <w:lang w:val="en-US"/>
          </w:rPr>
          <w:t>Groups 4, 9, 10, 11 and 1</w:t>
        </w:r>
      </w:ins>
      <w:ins w:id="414" w:author="PRAKSIS" w:date="2022-06-20T16:31:00Z">
        <w:r>
          <w:rPr>
            <w:rFonts w:cstheme="minorHAnsi"/>
            <w:sz w:val="24"/>
            <w:szCs w:val="24"/>
            <w:lang w:val="en-US"/>
          </w:rPr>
          <w:t>3</w:t>
        </w:r>
      </w:ins>
      <w:ins w:id="415" w:author="PRAKSIS" w:date="2022-06-20T16:29:00Z">
        <w:r w:rsidRPr="00A56C19">
          <w:rPr>
            <w:rFonts w:cstheme="minorHAnsi"/>
            <w:sz w:val="24"/>
            <w:szCs w:val="24"/>
            <w:lang w:val="en-US"/>
          </w:rPr>
          <w:t xml:space="preserve"> </w:t>
        </w:r>
      </w:ins>
      <w:ins w:id="416" w:author="PRAKSIS" w:date="2022-06-20T21:30:00Z">
        <w:r w:rsidR="008A79EA">
          <w:rPr>
            <w:rFonts w:cstheme="minorHAnsi"/>
            <w:sz w:val="24"/>
            <w:szCs w:val="24"/>
            <w:lang w:val="en-US"/>
          </w:rPr>
          <w:t xml:space="preserve">are </w:t>
        </w:r>
      </w:ins>
      <w:ins w:id="417" w:author="PRAKSIS" w:date="2022-06-20T16:29:00Z">
        <w:r w:rsidRPr="00A56C19">
          <w:rPr>
            <w:rFonts w:cstheme="minorHAnsi"/>
            <w:sz w:val="24"/>
            <w:szCs w:val="24"/>
            <w:lang w:val="en-US"/>
          </w:rPr>
          <w:t>evaluated with 5 (most of the preferences matches for all TCNs).</w:t>
        </w:r>
      </w:ins>
    </w:p>
    <w:p w:rsidR="006301A9" w:rsidRDefault="006301A9">
      <w:pPr>
        <w:jc w:val="both"/>
        <w:rPr>
          <w:ins w:id="418" w:author="PRAKSIS" w:date="2022-06-20T16:29:00Z"/>
          <w:rFonts w:cstheme="minorHAnsi"/>
          <w:sz w:val="24"/>
          <w:szCs w:val="24"/>
          <w:lang w:val="en-US"/>
        </w:rPr>
        <w:pPrChange w:id="419" w:author="PRAKSIS" w:date="2022-06-20T16:30:00Z">
          <w:pPr/>
        </w:pPrChange>
      </w:pPr>
      <w:ins w:id="420" w:author="PRAKSIS" w:date="2022-06-20T15:54:00Z">
        <w:r>
          <w:rPr>
            <w:rFonts w:cstheme="minorHAnsi"/>
            <w:sz w:val="24"/>
            <w:szCs w:val="24"/>
            <w:lang w:val="en-US"/>
          </w:rPr>
          <w:t xml:space="preserve">Group 1 </w:t>
        </w:r>
      </w:ins>
      <w:ins w:id="421" w:author="PRAKSIS" w:date="2022-06-20T16:07:00Z">
        <w:r w:rsidR="00853039">
          <w:rPr>
            <w:rFonts w:cstheme="minorHAnsi"/>
            <w:sz w:val="24"/>
            <w:szCs w:val="24"/>
            <w:lang w:val="en-US"/>
          </w:rPr>
          <w:t>and 6</w:t>
        </w:r>
      </w:ins>
      <w:ins w:id="422" w:author="PRAKSIS" w:date="2022-06-20T21:30:00Z">
        <w:r w:rsidR="008A79EA">
          <w:rPr>
            <w:rFonts w:cstheme="minorHAnsi"/>
            <w:sz w:val="24"/>
            <w:szCs w:val="24"/>
            <w:lang w:val="en-US"/>
          </w:rPr>
          <w:t xml:space="preserve"> are</w:t>
        </w:r>
      </w:ins>
      <w:ins w:id="423" w:author="PRAKSIS" w:date="2022-06-20T16:07:00Z">
        <w:r w:rsidR="00853039">
          <w:rPr>
            <w:rFonts w:cstheme="minorHAnsi"/>
            <w:sz w:val="24"/>
            <w:szCs w:val="24"/>
            <w:lang w:val="en-US"/>
          </w:rPr>
          <w:t xml:space="preserve"> </w:t>
        </w:r>
      </w:ins>
      <w:ins w:id="424" w:author="PRAKSIS" w:date="2022-06-20T15:54:00Z">
        <w:r w:rsidR="008A79EA">
          <w:rPr>
            <w:rFonts w:cstheme="minorHAnsi"/>
            <w:sz w:val="24"/>
            <w:szCs w:val="24"/>
            <w:lang w:val="en-US"/>
          </w:rPr>
          <w:t>evaluated with 4.</w:t>
        </w:r>
        <w:r>
          <w:rPr>
            <w:rFonts w:cstheme="minorHAnsi"/>
            <w:sz w:val="24"/>
            <w:szCs w:val="24"/>
            <w:lang w:val="en-US"/>
          </w:rPr>
          <w:t>9. Gen</w:t>
        </w:r>
        <w:r w:rsidR="008A79EA">
          <w:rPr>
            <w:rFonts w:cstheme="minorHAnsi"/>
            <w:sz w:val="24"/>
            <w:szCs w:val="24"/>
            <w:lang w:val="en-US"/>
          </w:rPr>
          <w:t>erally, all the preferences are</w:t>
        </w:r>
        <w:r>
          <w:rPr>
            <w:rFonts w:cstheme="minorHAnsi"/>
            <w:sz w:val="24"/>
            <w:szCs w:val="24"/>
            <w:lang w:val="en-US"/>
          </w:rPr>
          <w:t xml:space="preserve"> satisfied except of the preference of </w:t>
        </w:r>
      </w:ins>
      <w:ins w:id="425" w:author="PRAKSIS" w:date="2022-06-20T15:55:00Z">
        <w:r>
          <w:rPr>
            <w:rFonts w:cstheme="minorHAnsi"/>
            <w:sz w:val="24"/>
            <w:szCs w:val="24"/>
            <w:lang w:val="en-US"/>
          </w:rPr>
          <w:t>TCN 44 for the same ethnicity</w:t>
        </w:r>
      </w:ins>
      <w:ins w:id="426" w:author="PRAKSIS" w:date="2022-06-20T16:07:00Z">
        <w:r w:rsidR="00853039">
          <w:rPr>
            <w:rFonts w:cstheme="minorHAnsi"/>
            <w:sz w:val="24"/>
            <w:szCs w:val="24"/>
            <w:lang w:val="en-US"/>
          </w:rPr>
          <w:t xml:space="preserve"> (Group 1) and the </w:t>
        </w:r>
      </w:ins>
      <w:ins w:id="427" w:author="PRAKSIS" w:date="2022-06-20T16:08:00Z">
        <w:r w:rsidR="00853039">
          <w:rPr>
            <w:rFonts w:cstheme="minorHAnsi"/>
            <w:sz w:val="24"/>
            <w:szCs w:val="24"/>
            <w:lang w:val="en-US"/>
          </w:rPr>
          <w:t xml:space="preserve">gender </w:t>
        </w:r>
      </w:ins>
      <w:ins w:id="428" w:author="PRAKSIS" w:date="2022-06-20T16:07:00Z">
        <w:r w:rsidR="00853039">
          <w:rPr>
            <w:rFonts w:cstheme="minorHAnsi"/>
            <w:sz w:val="24"/>
            <w:szCs w:val="24"/>
            <w:lang w:val="en-US"/>
          </w:rPr>
          <w:t>preference of TCN</w:t>
        </w:r>
      </w:ins>
      <w:ins w:id="429" w:author="PRAKSIS" w:date="2022-06-20T16:08:00Z">
        <w:r w:rsidR="00853039">
          <w:rPr>
            <w:rFonts w:cstheme="minorHAnsi"/>
            <w:sz w:val="24"/>
            <w:szCs w:val="24"/>
            <w:lang w:val="en-US"/>
          </w:rPr>
          <w:t xml:space="preserve"> 6 (Group 6)</w:t>
        </w:r>
      </w:ins>
      <w:ins w:id="430" w:author="PRAKSIS" w:date="2022-06-20T15:55:00Z">
        <w:r>
          <w:rPr>
            <w:rFonts w:cstheme="minorHAnsi"/>
            <w:sz w:val="24"/>
            <w:szCs w:val="24"/>
            <w:lang w:val="en-US"/>
          </w:rPr>
          <w:t>.</w:t>
        </w:r>
      </w:ins>
    </w:p>
    <w:p w:rsidR="00A56C19" w:rsidRDefault="00A56C19">
      <w:pPr>
        <w:jc w:val="both"/>
        <w:rPr>
          <w:ins w:id="431" w:author="PRAKSIS" w:date="2022-06-20T16:29:00Z"/>
          <w:rFonts w:cstheme="minorHAnsi"/>
          <w:sz w:val="24"/>
          <w:szCs w:val="24"/>
          <w:lang w:val="en-US"/>
        </w:rPr>
        <w:pPrChange w:id="432" w:author="PRAKSIS" w:date="2022-06-20T16:30:00Z">
          <w:pPr/>
        </w:pPrChange>
      </w:pPr>
      <w:ins w:id="433" w:author="PRAKSIS" w:date="2022-06-20T16:29:00Z">
        <w:r>
          <w:rPr>
            <w:rFonts w:cstheme="minorHAnsi"/>
            <w:sz w:val="24"/>
            <w:szCs w:val="24"/>
            <w:lang w:val="en-US"/>
          </w:rPr>
          <w:t xml:space="preserve">Groups 8 and 12 </w:t>
        </w:r>
      </w:ins>
      <w:ins w:id="434" w:author="PRAKSIS" w:date="2022-06-20T21:30:00Z">
        <w:r w:rsidR="008A79EA">
          <w:rPr>
            <w:rFonts w:cstheme="minorHAnsi"/>
            <w:sz w:val="24"/>
            <w:szCs w:val="24"/>
            <w:lang w:val="en-US"/>
          </w:rPr>
          <w:t xml:space="preserve">are </w:t>
        </w:r>
      </w:ins>
      <w:ins w:id="435" w:author="PRAKSIS" w:date="2022-06-20T16:29:00Z">
        <w:r>
          <w:rPr>
            <w:rFonts w:cstheme="minorHAnsi"/>
            <w:sz w:val="24"/>
            <w:szCs w:val="24"/>
            <w:lang w:val="en-US"/>
          </w:rPr>
          <w:t xml:space="preserve">evaluated with 4.7. </w:t>
        </w:r>
        <w:r w:rsidRPr="00853039">
          <w:rPr>
            <w:rFonts w:cstheme="minorHAnsi"/>
            <w:sz w:val="24"/>
            <w:szCs w:val="24"/>
            <w:lang w:val="en-US"/>
          </w:rPr>
          <w:t>Gen</w:t>
        </w:r>
        <w:r w:rsidR="008A79EA">
          <w:rPr>
            <w:rFonts w:cstheme="minorHAnsi"/>
            <w:sz w:val="24"/>
            <w:szCs w:val="24"/>
            <w:lang w:val="en-US"/>
          </w:rPr>
          <w:t xml:space="preserve">erally, all the preferences </w:t>
        </w:r>
      </w:ins>
      <w:ins w:id="436" w:author="PRAKSIS" w:date="2022-06-20T21:30:00Z">
        <w:r w:rsidR="008A79EA">
          <w:rPr>
            <w:rFonts w:cstheme="minorHAnsi"/>
            <w:sz w:val="24"/>
            <w:szCs w:val="24"/>
            <w:lang w:val="en-US"/>
          </w:rPr>
          <w:t>are</w:t>
        </w:r>
      </w:ins>
      <w:ins w:id="437" w:author="PRAKSIS" w:date="2022-06-20T16:29:00Z">
        <w:r w:rsidRPr="00853039">
          <w:rPr>
            <w:rFonts w:cstheme="minorHAnsi"/>
            <w:sz w:val="24"/>
            <w:szCs w:val="24"/>
            <w:lang w:val="en-US"/>
          </w:rPr>
          <w:t xml:space="preserve"> satisfied except of</w:t>
        </w:r>
        <w:r>
          <w:rPr>
            <w:rFonts w:cstheme="minorHAnsi"/>
            <w:sz w:val="24"/>
            <w:szCs w:val="24"/>
            <w:lang w:val="en-US"/>
          </w:rPr>
          <w:t xml:space="preserve"> some preferences, e.g.: </w:t>
        </w:r>
        <w:r w:rsidRPr="004B0336">
          <w:rPr>
            <w:rFonts w:cstheme="minorHAnsi"/>
            <w:sz w:val="24"/>
            <w:szCs w:val="24"/>
            <w:lang w:val="en-US"/>
          </w:rPr>
          <w:t>Group 8: age preference of TCN 1 and religion preference of TCN 33</w:t>
        </w:r>
        <w:r w:rsidR="008C728D">
          <w:rPr>
            <w:rFonts w:cstheme="minorHAnsi"/>
            <w:sz w:val="24"/>
            <w:szCs w:val="24"/>
            <w:lang w:val="en-US"/>
          </w:rPr>
          <w:t>.</w:t>
        </w:r>
        <w:r w:rsidR="008A79EA">
          <w:rPr>
            <w:rFonts w:cstheme="minorHAnsi"/>
            <w:sz w:val="24"/>
            <w:szCs w:val="24"/>
            <w:lang w:val="en-US"/>
          </w:rPr>
          <w:t xml:space="preserve"> Moreover</w:t>
        </w:r>
      </w:ins>
      <w:ins w:id="438" w:author="PRAKSIS" w:date="2022-06-20T21:49:00Z">
        <w:r w:rsidR="00A80BD2">
          <w:rPr>
            <w:rFonts w:cstheme="minorHAnsi"/>
            <w:sz w:val="24"/>
            <w:szCs w:val="24"/>
            <w:lang w:val="en-US"/>
          </w:rPr>
          <w:t>,</w:t>
        </w:r>
      </w:ins>
      <w:ins w:id="439" w:author="PRAKSIS" w:date="2022-06-20T16:29:00Z">
        <w:r w:rsidR="008A79EA">
          <w:rPr>
            <w:rFonts w:cstheme="minorHAnsi"/>
            <w:sz w:val="24"/>
            <w:szCs w:val="24"/>
            <w:lang w:val="en-US"/>
          </w:rPr>
          <w:t xml:space="preserve"> in this group there are</w:t>
        </w:r>
        <w:r w:rsidR="00A80BD2">
          <w:rPr>
            <w:rFonts w:cstheme="minorHAnsi"/>
            <w:sz w:val="24"/>
            <w:szCs w:val="24"/>
            <w:lang w:val="en-US"/>
          </w:rPr>
          <w:t xml:space="preserve"> 3 men</w:t>
        </w:r>
        <w:r w:rsidRPr="004B0336">
          <w:rPr>
            <w:rFonts w:cstheme="minorHAnsi"/>
            <w:sz w:val="24"/>
            <w:szCs w:val="24"/>
            <w:lang w:val="en-US"/>
          </w:rPr>
          <w:t xml:space="preserve"> and 1 woman. It would be better to have another matching with the same genders.</w:t>
        </w:r>
        <w:r>
          <w:rPr>
            <w:rFonts w:cstheme="minorHAnsi"/>
            <w:sz w:val="24"/>
            <w:szCs w:val="24"/>
            <w:lang w:val="en-US"/>
          </w:rPr>
          <w:t xml:space="preserve"> Continuing with the violated preferences of Group 12: na</w:t>
        </w:r>
        <w:r w:rsidR="008C728D">
          <w:rPr>
            <w:rFonts w:cstheme="minorHAnsi"/>
            <w:sz w:val="24"/>
            <w:szCs w:val="24"/>
            <w:lang w:val="en-US"/>
          </w:rPr>
          <w:t>t</w:t>
        </w:r>
        <w:r w:rsidR="008A79EA">
          <w:rPr>
            <w:rFonts w:cstheme="minorHAnsi"/>
            <w:sz w:val="24"/>
            <w:szCs w:val="24"/>
            <w:lang w:val="en-US"/>
          </w:rPr>
          <w:t>ionality preference of TCN 39 is</w:t>
        </w:r>
        <w:r>
          <w:rPr>
            <w:rFonts w:cstheme="minorHAnsi"/>
            <w:sz w:val="24"/>
            <w:szCs w:val="24"/>
            <w:lang w:val="en-US"/>
          </w:rPr>
          <w:t xml:space="preserve"> not satisfied and again there will be families with female and male head of the family.</w:t>
        </w:r>
      </w:ins>
    </w:p>
    <w:p w:rsidR="00A56C19" w:rsidRDefault="00A56C19">
      <w:pPr>
        <w:jc w:val="both"/>
        <w:rPr>
          <w:ins w:id="440" w:author="PRAKSIS" w:date="2022-06-20T15:55:00Z"/>
          <w:rFonts w:cstheme="minorHAnsi"/>
          <w:sz w:val="24"/>
          <w:szCs w:val="24"/>
          <w:lang w:val="en-US"/>
        </w:rPr>
        <w:pPrChange w:id="441" w:author="PRAKSIS" w:date="2022-06-20T16:30:00Z">
          <w:pPr/>
        </w:pPrChange>
      </w:pPr>
      <w:ins w:id="442" w:author="PRAKSIS" w:date="2022-06-20T16:29:00Z">
        <w:r>
          <w:rPr>
            <w:rFonts w:cstheme="minorHAnsi"/>
            <w:sz w:val="24"/>
            <w:szCs w:val="24"/>
            <w:lang w:val="en-US"/>
          </w:rPr>
          <w:t>Gro</w:t>
        </w:r>
        <w:r w:rsidR="008C728D">
          <w:rPr>
            <w:rFonts w:cstheme="minorHAnsi"/>
            <w:sz w:val="24"/>
            <w:szCs w:val="24"/>
            <w:lang w:val="en-US"/>
          </w:rPr>
          <w:t xml:space="preserve">up 3 </w:t>
        </w:r>
      </w:ins>
      <w:ins w:id="443" w:author="PRAKSIS" w:date="2022-06-20T21:31:00Z">
        <w:r w:rsidR="008A79EA">
          <w:rPr>
            <w:rFonts w:cstheme="minorHAnsi"/>
            <w:sz w:val="24"/>
            <w:szCs w:val="24"/>
            <w:lang w:val="en-US"/>
          </w:rPr>
          <w:t xml:space="preserve">is </w:t>
        </w:r>
      </w:ins>
      <w:ins w:id="444" w:author="PRAKSIS" w:date="2022-06-20T16:29:00Z">
        <w:r w:rsidR="008A79EA">
          <w:rPr>
            <w:rFonts w:cstheme="minorHAnsi"/>
            <w:sz w:val="24"/>
            <w:szCs w:val="24"/>
            <w:lang w:val="en-US"/>
          </w:rPr>
          <w:t>evaluated with 4.5. There i</w:t>
        </w:r>
        <w:r>
          <w:rPr>
            <w:rFonts w:cstheme="minorHAnsi"/>
            <w:sz w:val="24"/>
            <w:szCs w:val="24"/>
            <w:lang w:val="en-US"/>
          </w:rPr>
          <w:t>s a gap between the ages of TCNs and the locati</w:t>
        </w:r>
        <w:r w:rsidR="008A79EA">
          <w:rPr>
            <w:rFonts w:cstheme="minorHAnsi"/>
            <w:sz w:val="24"/>
            <w:szCs w:val="24"/>
            <w:lang w:val="en-US"/>
          </w:rPr>
          <w:t>on preference of TCNs 9, 12 are</w:t>
        </w:r>
        <w:r>
          <w:rPr>
            <w:rFonts w:cstheme="minorHAnsi"/>
            <w:sz w:val="24"/>
            <w:szCs w:val="24"/>
            <w:lang w:val="en-US"/>
          </w:rPr>
          <w:t xml:space="preserve"> not satisfied. </w:t>
        </w:r>
      </w:ins>
    </w:p>
    <w:p w:rsidR="00853039" w:rsidDel="004B0336" w:rsidRDefault="006301A9">
      <w:pPr>
        <w:jc w:val="both"/>
        <w:rPr>
          <w:del w:id="445" w:author="PRAKSIS" w:date="2022-06-20T16:10:00Z"/>
          <w:rFonts w:cstheme="minorHAnsi"/>
          <w:sz w:val="24"/>
          <w:szCs w:val="24"/>
          <w:lang w:val="en-US"/>
        </w:rPr>
        <w:pPrChange w:id="446" w:author="PRAKSIS" w:date="2022-06-20T16:30:00Z">
          <w:pPr/>
        </w:pPrChange>
      </w:pPr>
      <w:ins w:id="447" w:author="PRAKSIS" w:date="2022-06-20T16:01:00Z">
        <w:r>
          <w:rPr>
            <w:rFonts w:cstheme="minorHAnsi"/>
            <w:sz w:val="24"/>
            <w:szCs w:val="24"/>
            <w:lang w:val="en-US"/>
          </w:rPr>
          <w:t xml:space="preserve">Group 2 </w:t>
        </w:r>
      </w:ins>
      <w:ins w:id="448" w:author="PRAKSIS" w:date="2022-06-20T21:31:00Z">
        <w:r w:rsidR="008A79EA">
          <w:rPr>
            <w:rFonts w:cstheme="minorHAnsi"/>
            <w:sz w:val="24"/>
            <w:szCs w:val="24"/>
            <w:lang w:val="en-US"/>
          </w:rPr>
          <w:t xml:space="preserve">is </w:t>
        </w:r>
      </w:ins>
      <w:ins w:id="449" w:author="PRAKSIS" w:date="2022-06-20T16:01:00Z">
        <w:r w:rsidR="008A79EA">
          <w:rPr>
            <w:rFonts w:cstheme="minorHAnsi"/>
            <w:sz w:val="24"/>
            <w:szCs w:val="24"/>
            <w:lang w:val="en-US"/>
          </w:rPr>
          <w:t>evaluated with 4. There i</w:t>
        </w:r>
        <w:r w:rsidR="00A80BD2">
          <w:rPr>
            <w:rFonts w:cstheme="minorHAnsi"/>
            <w:sz w:val="24"/>
            <w:szCs w:val="24"/>
            <w:lang w:val="en-US"/>
          </w:rPr>
          <w:t>s not a match at</w:t>
        </w:r>
        <w:r>
          <w:rPr>
            <w:rFonts w:cstheme="minorHAnsi"/>
            <w:sz w:val="24"/>
            <w:szCs w:val="24"/>
            <w:lang w:val="en-US"/>
          </w:rPr>
          <w:t xml:space="preserve"> the age of TCN</w:t>
        </w:r>
      </w:ins>
      <w:ins w:id="450" w:author="PRAKSIS" w:date="2022-06-20T16:02:00Z">
        <w:r>
          <w:rPr>
            <w:rFonts w:cstheme="minorHAnsi"/>
            <w:sz w:val="24"/>
            <w:szCs w:val="24"/>
            <w:lang w:val="en-US"/>
          </w:rPr>
          <w:t>s.</w:t>
        </w:r>
        <w:r w:rsidR="008A79EA">
          <w:rPr>
            <w:rFonts w:cstheme="minorHAnsi"/>
            <w:sz w:val="24"/>
            <w:szCs w:val="24"/>
            <w:lang w:val="en-US"/>
          </w:rPr>
          <w:t xml:space="preserve"> In addition, this i</w:t>
        </w:r>
        <w:r w:rsidR="00853039">
          <w:rPr>
            <w:rFonts w:cstheme="minorHAnsi"/>
            <w:sz w:val="24"/>
            <w:szCs w:val="24"/>
            <w:lang w:val="en-US"/>
          </w:rPr>
          <w:t xml:space="preserve">s not an appropriate cohabitation as there will live a male and female together and maybe there will be problems. </w:t>
        </w:r>
      </w:ins>
    </w:p>
    <w:p w:rsidR="00A56C19" w:rsidRDefault="004B0336">
      <w:pPr>
        <w:jc w:val="both"/>
        <w:rPr>
          <w:ins w:id="451" w:author="PRAKSIS" w:date="2022-06-20T16:29:00Z"/>
          <w:rFonts w:cstheme="minorHAnsi"/>
          <w:sz w:val="24"/>
          <w:szCs w:val="24"/>
          <w:lang w:val="en-US"/>
        </w:rPr>
        <w:pPrChange w:id="452" w:author="PRAKSIS" w:date="2022-06-20T16:30:00Z">
          <w:pPr/>
        </w:pPrChange>
      </w:pPr>
      <w:ins w:id="453" w:author="PRAKSIS" w:date="2022-06-20T16:20:00Z">
        <w:r>
          <w:rPr>
            <w:rFonts w:cstheme="minorHAnsi"/>
            <w:sz w:val="24"/>
            <w:szCs w:val="24"/>
            <w:lang w:val="en-US"/>
          </w:rPr>
          <w:t xml:space="preserve">Group 5 </w:t>
        </w:r>
      </w:ins>
      <w:ins w:id="454" w:author="PRAKSIS" w:date="2022-06-20T21:32:00Z">
        <w:r w:rsidR="008A79EA">
          <w:rPr>
            <w:rFonts w:cstheme="minorHAnsi"/>
            <w:sz w:val="24"/>
            <w:szCs w:val="24"/>
            <w:lang w:val="en-US"/>
          </w:rPr>
          <w:t xml:space="preserve">is </w:t>
        </w:r>
      </w:ins>
      <w:ins w:id="455" w:author="PRAKSIS" w:date="2022-06-20T16:20:00Z">
        <w:r>
          <w:rPr>
            <w:rFonts w:cstheme="minorHAnsi"/>
            <w:sz w:val="24"/>
            <w:szCs w:val="24"/>
            <w:lang w:val="en-US"/>
          </w:rPr>
          <w:t xml:space="preserve">evaluated with </w:t>
        </w:r>
      </w:ins>
      <w:ins w:id="456" w:author="PRAKSIS" w:date="2022-06-20T16:21:00Z">
        <w:r w:rsidR="008A79EA">
          <w:rPr>
            <w:rFonts w:cstheme="minorHAnsi"/>
            <w:sz w:val="24"/>
            <w:szCs w:val="24"/>
            <w:lang w:val="en-US"/>
          </w:rPr>
          <w:t>3.6, because there are</w:t>
        </w:r>
        <w:r>
          <w:rPr>
            <w:rFonts w:cstheme="minorHAnsi"/>
            <w:sz w:val="24"/>
            <w:szCs w:val="24"/>
            <w:lang w:val="en-US"/>
          </w:rPr>
          <w:t xml:space="preserve"> many preference</w:t>
        </w:r>
      </w:ins>
      <w:ins w:id="457" w:author="PRAKSIS" w:date="2022-06-20T21:35:00Z">
        <w:r w:rsidR="008C7D4B">
          <w:rPr>
            <w:rFonts w:cstheme="minorHAnsi"/>
            <w:sz w:val="24"/>
            <w:szCs w:val="24"/>
            <w:lang w:val="en-US"/>
          </w:rPr>
          <w:t>s</w:t>
        </w:r>
      </w:ins>
      <w:ins w:id="458" w:author="PRAKSIS" w:date="2022-06-20T16:21:00Z">
        <w:r w:rsidR="00A80BD2">
          <w:rPr>
            <w:rFonts w:cstheme="minorHAnsi"/>
            <w:sz w:val="24"/>
            <w:szCs w:val="24"/>
            <w:lang w:val="en-US"/>
          </w:rPr>
          <w:t xml:space="preserve"> which are not satisfied</w:t>
        </w:r>
        <w:r>
          <w:rPr>
            <w:rFonts w:cstheme="minorHAnsi"/>
            <w:sz w:val="24"/>
            <w:szCs w:val="24"/>
            <w:lang w:val="en-US"/>
          </w:rPr>
          <w:t xml:space="preserve">. For </w:t>
        </w:r>
      </w:ins>
      <w:ins w:id="459" w:author="PRAKSIS" w:date="2022-06-20T21:33:00Z">
        <w:r w:rsidR="008A79EA">
          <w:rPr>
            <w:rFonts w:cstheme="minorHAnsi"/>
            <w:sz w:val="24"/>
            <w:szCs w:val="24"/>
            <w:lang w:val="en-US"/>
          </w:rPr>
          <w:t>example</w:t>
        </w:r>
      </w:ins>
      <w:ins w:id="460" w:author="PRAKSIS" w:date="2022-06-20T16:21:00Z">
        <w:r>
          <w:rPr>
            <w:rFonts w:cstheme="minorHAnsi"/>
            <w:sz w:val="24"/>
            <w:szCs w:val="24"/>
            <w:lang w:val="en-US"/>
          </w:rPr>
          <w:t xml:space="preserve">: TCN 1 age preference, </w:t>
        </w:r>
      </w:ins>
      <w:ins w:id="461" w:author="PRAKSIS" w:date="2022-06-20T16:22:00Z">
        <w:r w:rsidR="00A56C19">
          <w:rPr>
            <w:rFonts w:cstheme="minorHAnsi"/>
            <w:sz w:val="24"/>
            <w:szCs w:val="24"/>
            <w:lang w:val="en-US"/>
          </w:rPr>
          <w:t xml:space="preserve">gender preferences of TCNs, </w:t>
        </w:r>
      </w:ins>
      <w:ins w:id="462" w:author="PRAKSIS" w:date="2022-06-20T16:23:00Z">
        <w:r w:rsidR="00A56C19">
          <w:rPr>
            <w:rFonts w:cstheme="minorHAnsi"/>
            <w:sz w:val="24"/>
            <w:szCs w:val="24"/>
            <w:lang w:val="en-US"/>
          </w:rPr>
          <w:t>different location preferences, different share with preference</w:t>
        </w:r>
      </w:ins>
      <w:ins w:id="463" w:author="PRAKSIS" w:date="2022-06-20T21:55:00Z">
        <w:r w:rsidR="00A80BD2">
          <w:rPr>
            <w:rFonts w:cstheme="minorHAnsi"/>
            <w:sz w:val="24"/>
            <w:szCs w:val="24"/>
            <w:lang w:val="en-US"/>
          </w:rPr>
          <w:t>s</w:t>
        </w:r>
      </w:ins>
      <w:ins w:id="464" w:author="PRAKSIS" w:date="2022-06-20T16:23:00Z">
        <w:r w:rsidR="00A56C19">
          <w:rPr>
            <w:rFonts w:cstheme="minorHAnsi"/>
            <w:sz w:val="24"/>
            <w:szCs w:val="24"/>
            <w:lang w:val="en-US"/>
          </w:rPr>
          <w:t>. Moreover</w:t>
        </w:r>
      </w:ins>
      <w:ins w:id="465" w:author="PRAKSIS" w:date="2022-06-20T21:55:00Z">
        <w:r w:rsidR="00A80BD2">
          <w:rPr>
            <w:rFonts w:cstheme="minorHAnsi"/>
            <w:sz w:val="24"/>
            <w:szCs w:val="24"/>
            <w:lang w:val="en-US"/>
          </w:rPr>
          <w:t>,</w:t>
        </w:r>
      </w:ins>
      <w:ins w:id="466" w:author="PRAKSIS" w:date="2022-06-20T16:23:00Z">
        <w:r w:rsidR="00A56C19">
          <w:rPr>
            <w:rFonts w:cstheme="minorHAnsi"/>
            <w:sz w:val="24"/>
            <w:szCs w:val="24"/>
            <w:lang w:val="en-US"/>
          </w:rPr>
          <w:t xml:space="preserve"> a </w:t>
        </w:r>
      </w:ins>
      <w:ins w:id="467" w:author="PRAKSIS" w:date="2022-06-20T16:24:00Z">
        <w:r w:rsidR="00A56C19">
          <w:rPr>
            <w:rFonts w:cstheme="minorHAnsi"/>
            <w:sz w:val="24"/>
            <w:szCs w:val="24"/>
            <w:lang w:val="en-US"/>
          </w:rPr>
          <w:t>problem</w:t>
        </w:r>
      </w:ins>
      <w:ins w:id="468" w:author="PRAKSIS" w:date="2022-06-20T16:23:00Z">
        <w:r w:rsidR="00A56C19">
          <w:rPr>
            <w:rFonts w:cstheme="minorHAnsi"/>
            <w:sz w:val="24"/>
            <w:szCs w:val="24"/>
            <w:lang w:val="en-US"/>
          </w:rPr>
          <w:t xml:space="preserve"> </w:t>
        </w:r>
      </w:ins>
      <w:ins w:id="469" w:author="PRAKSIS" w:date="2022-06-20T16:24:00Z">
        <w:r w:rsidR="008A79EA">
          <w:rPr>
            <w:rFonts w:cstheme="minorHAnsi"/>
            <w:sz w:val="24"/>
            <w:szCs w:val="24"/>
            <w:lang w:val="en-US"/>
          </w:rPr>
          <w:t>emerges</w:t>
        </w:r>
        <w:r w:rsidR="00A56C19">
          <w:rPr>
            <w:rFonts w:cstheme="minorHAnsi"/>
            <w:sz w:val="24"/>
            <w:szCs w:val="24"/>
            <w:lang w:val="en-US"/>
          </w:rPr>
          <w:t xml:space="preserve"> from the family preference as there will be a cohabitation of </w:t>
        </w:r>
      </w:ins>
      <w:ins w:id="470" w:author="PRAKSIS" w:date="2022-06-20T16:25:00Z">
        <w:r w:rsidR="00A56C19">
          <w:rPr>
            <w:rFonts w:cstheme="minorHAnsi"/>
            <w:sz w:val="24"/>
            <w:szCs w:val="24"/>
            <w:lang w:val="en-US"/>
          </w:rPr>
          <w:t>different</w:t>
        </w:r>
      </w:ins>
      <w:ins w:id="471" w:author="PRAKSIS" w:date="2022-06-20T16:24:00Z">
        <w:r w:rsidR="00A56C19">
          <w:rPr>
            <w:rFonts w:cstheme="minorHAnsi"/>
            <w:sz w:val="24"/>
            <w:szCs w:val="24"/>
            <w:lang w:val="en-US"/>
          </w:rPr>
          <w:t xml:space="preserve"> genders.</w:t>
        </w:r>
      </w:ins>
    </w:p>
    <w:p w:rsidR="00A56C19" w:rsidRPr="004B0336" w:rsidRDefault="00A56C19">
      <w:pPr>
        <w:jc w:val="both"/>
        <w:rPr>
          <w:ins w:id="472" w:author="PRAKSIS" w:date="2022-06-20T16:18:00Z"/>
          <w:rFonts w:cstheme="minorHAnsi"/>
          <w:sz w:val="24"/>
          <w:szCs w:val="24"/>
          <w:lang w:val="en-US"/>
        </w:rPr>
        <w:pPrChange w:id="473" w:author="PRAKSIS" w:date="2022-06-20T16:30:00Z">
          <w:pPr/>
        </w:pPrChange>
      </w:pPr>
      <w:ins w:id="474" w:author="PRAKSIS" w:date="2022-06-20T16:25:00Z">
        <w:r>
          <w:rPr>
            <w:rFonts w:cstheme="minorHAnsi"/>
            <w:sz w:val="24"/>
            <w:szCs w:val="24"/>
            <w:lang w:val="en-US"/>
          </w:rPr>
          <w:lastRenderedPageBreak/>
          <w:t>Group</w:t>
        </w:r>
      </w:ins>
      <w:ins w:id="475" w:author="PRAKSIS" w:date="2022-06-20T16:27:00Z">
        <w:r>
          <w:rPr>
            <w:rFonts w:cstheme="minorHAnsi"/>
            <w:sz w:val="24"/>
            <w:szCs w:val="24"/>
            <w:lang w:val="en-US"/>
          </w:rPr>
          <w:t xml:space="preserve"> 7 </w:t>
        </w:r>
      </w:ins>
      <w:ins w:id="476" w:author="PRAKSIS" w:date="2022-06-20T21:33:00Z">
        <w:r w:rsidR="008A79EA">
          <w:rPr>
            <w:rFonts w:cstheme="minorHAnsi"/>
            <w:sz w:val="24"/>
            <w:szCs w:val="24"/>
            <w:lang w:val="en-US"/>
          </w:rPr>
          <w:t xml:space="preserve">is </w:t>
        </w:r>
      </w:ins>
      <w:ins w:id="477" w:author="PRAKSIS" w:date="2022-06-20T16:27:00Z">
        <w:r>
          <w:rPr>
            <w:rFonts w:cstheme="minorHAnsi"/>
            <w:sz w:val="24"/>
            <w:szCs w:val="24"/>
            <w:lang w:val="en-US"/>
          </w:rPr>
          <w:t>ev</w:t>
        </w:r>
        <w:r w:rsidR="008C728D">
          <w:rPr>
            <w:rFonts w:cstheme="minorHAnsi"/>
            <w:sz w:val="24"/>
            <w:szCs w:val="24"/>
            <w:lang w:val="en-US"/>
          </w:rPr>
          <w:t>a</w:t>
        </w:r>
        <w:r w:rsidR="008A79EA">
          <w:rPr>
            <w:rFonts w:cstheme="minorHAnsi"/>
            <w:sz w:val="24"/>
            <w:szCs w:val="24"/>
            <w:lang w:val="en-US"/>
          </w:rPr>
          <w:t>luated with 2, because there is</w:t>
        </w:r>
        <w:r>
          <w:rPr>
            <w:rFonts w:cstheme="minorHAnsi"/>
            <w:sz w:val="24"/>
            <w:szCs w:val="24"/>
            <w:lang w:val="en-US"/>
          </w:rPr>
          <w:t xml:space="preserve"> only TCN 15 in that group and it seems that </w:t>
        </w:r>
      </w:ins>
      <w:ins w:id="478" w:author="PRAKSIS" w:date="2022-06-20T21:56:00Z">
        <w:r w:rsidR="005628B5">
          <w:rPr>
            <w:rFonts w:cstheme="minorHAnsi"/>
            <w:sz w:val="24"/>
            <w:szCs w:val="24"/>
            <w:lang w:val="en-US"/>
          </w:rPr>
          <w:t xml:space="preserve">it </w:t>
        </w:r>
      </w:ins>
      <w:ins w:id="479" w:author="PRAKSIS" w:date="2022-06-20T16:27:00Z">
        <w:r>
          <w:rPr>
            <w:rFonts w:cstheme="minorHAnsi"/>
            <w:sz w:val="24"/>
            <w:szCs w:val="24"/>
            <w:lang w:val="en-US"/>
          </w:rPr>
          <w:t xml:space="preserve">could match </w:t>
        </w:r>
      </w:ins>
      <w:ins w:id="480" w:author="PRAKSIS" w:date="2022-06-20T21:56:00Z">
        <w:r w:rsidR="00A80BD2">
          <w:rPr>
            <w:rFonts w:cstheme="minorHAnsi"/>
            <w:sz w:val="24"/>
            <w:szCs w:val="24"/>
            <w:lang w:val="en-US"/>
          </w:rPr>
          <w:t xml:space="preserve">better </w:t>
        </w:r>
      </w:ins>
      <w:ins w:id="481" w:author="PRAKSIS" w:date="2022-06-20T16:27:00Z">
        <w:r w:rsidR="00C84CF4">
          <w:rPr>
            <w:rFonts w:cstheme="minorHAnsi"/>
            <w:sz w:val="24"/>
            <w:szCs w:val="24"/>
            <w:lang w:val="en-US"/>
          </w:rPr>
          <w:t xml:space="preserve">in the </w:t>
        </w:r>
      </w:ins>
      <w:ins w:id="482" w:author="PRAKSIS" w:date="2022-06-21T12:03:00Z">
        <w:r w:rsidR="00C84CF4">
          <w:rPr>
            <w:rFonts w:cstheme="minorHAnsi"/>
            <w:sz w:val="24"/>
            <w:szCs w:val="24"/>
            <w:lang w:val="en-US"/>
          </w:rPr>
          <w:t>G</w:t>
        </w:r>
      </w:ins>
      <w:ins w:id="483" w:author="PRAKSIS" w:date="2022-06-20T16:27:00Z">
        <w:r>
          <w:rPr>
            <w:rFonts w:cstheme="minorHAnsi"/>
            <w:sz w:val="24"/>
            <w:szCs w:val="24"/>
            <w:lang w:val="en-US"/>
          </w:rPr>
          <w:t xml:space="preserve">roup </w:t>
        </w:r>
      </w:ins>
      <w:ins w:id="484" w:author="PRAKSIS" w:date="2022-06-20T16:28:00Z">
        <w:r>
          <w:rPr>
            <w:rFonts w:cstheme="minorHAnsi"/>
            <w:sz w:val="24"/>
            <w:szCs w:val="24"/>
            <w:lang w:val="en-US"/>
          </w:rPr>
          <w:t>9.</w:t>
        </w:r>
      </w:ins>
    </w:p>
    <w:p w:rsidR="00B06016" w:rsidRPr="004D4C4A" w:rsidRDefault="00B06016">
      <w:pPr>
        <w:rPr>
          <w:lang w:val="en-US"/>
        </w:rPr>
        <w:pPrChange w:id="485" w:author="PRAKSIS" w:date="2022-06-20T16:10:00Z">
          <w:pPr>
            <w:pStyle w:val="2"/>
          </w:pPr>
        </w:pPrChange>
      </w:pPr>
    </w:p>
    <w:p w:rsidR="002F2C32" w:rsidRPr="004D4C4A" w:rsidRDefault="00F37618" w:rsidP="002F2C32">
      <w:pPr>
        <w:pStyle w:val="2"/>
        <w:rPr>
          <w:rFonts w:asciiTheme="minorHAnsi" w:hAnsiTheme="minorHAnsi" w:cstheme="minorHAnsi"/>
          <w:sz w:val="24"/>
          <w:szCs w:val="24"/>
          <w:lang w:val="en-US"/>
        </w:rPr>
      </w:pPr>
      <w:bookmarkStart w:id="486" w:name="_Toc94528828"/>
      <w:r w:rsidRPr="004D4C4A">
        <w:rPr>
          <w:rFonts w:asciiTheme="minorHAnsi" w:hAnsiTheme="minorHAnsi" w:cstheme="minorHAnsi"/>
          <w:sz w:val="24"/>
          <w:szCs w:val="24"/>
          <w:lang w:val="en-US"/>
        </w:rPr>
        <w:t>Results-</w:t>
      </w:r>
      <w:r w:rsidR="00AC1E6B" w:rsidRPr="004D4C4A">
        <w:rPr>
          <w:rFonts w:asciiTheme="minorHAnsi" w:hAnsiTheme="minorHAnsi" w:cstheme="minorHAnsi"/>
          <w:sz w:val="24"/>
          <w:szCs w:val="24"/>
          <w:lang w:val="en-US"/>
        </w:rPr>
        <w:t>Example 5</w:t>
      </w:r>
      <w:bookmarkEnd w:id="486"/>
      <w:r w:rsidR="00E200A7" w:rsidRPr="004D4C4A">
        <w:rPr>
          <w:rFonts w:asciiTheme="minorHAnsi" w:hAnsiTheme="minorHAnsi" w:cstheme="minorHAnsi"/>
          <w:sz w:val="24"/>
          <w:szCs w:val="24"/>
          <w:lang w:val="en-US"/>
        </w:rPr>
        <w:t xml:space="preserve"> </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1</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w:t>
      </w:r>
      <w:r w:rsidR="003F3E36" w:rsidRPr="004D4C4A">
        <w:rPr>
          <w:rFonts w:cstheme="minorHAnsi"/>
          <w:sz w:val="24"/>
          <w:szCs w:val="24"/>
          <w:lang w:val="en-US"/>
        </w:rPr>
        <w:t xml:space="preserve"> 514</w:t>
      </w:r>
      <w:r w:rsidRPr="004D4C4A">
        <w:rPr>
          <w:rFonts w:cstheme="minorHAnsi"/>
          <w:sz w:val="24"/>
          <w:szCs w:val="24"/>
          <w:lang w:val="en-US"/>
        </w:rPr>
        <w:t xml:space="preserve">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3F3E36" w:rsidRPr="004D4C4A" w:rsidRDefault="003F3E36" w:rsidP="00D6126A">
      <w:pPr>
        <w:pStyle w:val="a3"/>
        <w:numPr>
          <w:ilvl w:val="2"/>
          <w:numId w:val="1"/>
        </w:numPr>
        <w:rPr>
          <w:rFonts w:cstheme="minorHAnsi"/>
          <w:sz w:val="24"/>
          <w:szCs w:val="24"/>
        </w:rPr>
      </w:pPr>
      <w:r w:rsidRPr="004D4C4A">
        <w:rPr>
          <w:rFonts w:cstheme="minorHAnsi"/>
          <w:b/>
          <w:bCs/>
          <w:sz w:val="24"/>
          <w:szCs w:val="24"/>
          <w:lang w:val="en-US"/>
        </w:rPr>
        <w:t>Singleton</w:t>
      </w:r>
      <w:r w:rsidRPr="004D4C4A">
        <w:rPr>
          <w:rFonts w:cstheme="minorHAnsi"/>
          <w:sz w:val="24"/>
          <w:szCs w:val="24"/>
          <w:lang w:val="en-US"/>
        </w:rPr>
        <w:t>: [tcn1, tcn3, tcn4, tcn5, tcn6, tcn7, tcn8, tcn11, tcn13, tcn14, tcn15, tcn17, tcn19, tcn20, tcn21, tcn22, tcn23, tcn25, tcn27, tcn28, tcn30, tcn33, tcn34, tcn35, tcn38, tcn41, tcn42, tcn43, tcn44, tcn45, tcn47, tcn48, tcn49, tcn50, tcn52, tcn53, tcn54, tcn55, tcn56, tcn59, tcn60, tcn61, tcn62, tcn63, tcn64, tcn65, tcn66, tcn67, tcn68, tcn69, tcn70, tcn72, tcn73, tcn74, tcn75, tcn77, tcn78, tcn79, tcn80, tcn81, tcn82, tcn83, tcn84, tcn85, tcn89, tcn95, tcn96, tcn100</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Group1</w:t>
      </w:r>
      <w:r w:rsidRPr="004D4C4A">
        <w:rPr>
          <w:rFonts w:cstheme="minorHAnsi"/>
          <w:sz w:val="24"/>
          <w:szCs w:val="24"/>
          <w:lang w:val="en-US"/>
        </w:rPr>
        <w:t>: [tcn16, tcn31</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Group2</w:t>
      </w:r>
      <w:r w:rsidRPr="004D4C4A">
        <w:rPr>
          <w:rFonts w:cstheme="minorHAnsi"/>
          <w:sz w:val="24"/>
          <w:szCs w:val="24"/>
          <w:lang w:val="en-US"/>
        </w:rPr>
        <w:t>: [tcn24, tcn46</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Group3</w:t>
      </w:r>
      <w:r w:rsidRPr="004D4C4A">
        <w:rPr>
          <w:rFonts w:cstheme="minorHAnsi"/>
          <w:sz w:val="24"/>
          <w:szCs w:val="24"/>
          <w:lang w:val="en-US"/>
        </w:rPr>
        <w:t>: [tcn10, tcn12</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Group4</w:t>
      </w:r>
      <w:r w:rsidRPr="004D4C4A">
        <w:rPr>
          <w:rFonts w:cstheme="minorHAnsi"/>
          <w:sz w:val="24"/>
          <w:szCs w:val="24"/>
          <w:lang w:val="en-US"/>
        </w:rPr>
        <w:t>: [tcn9, tcn18</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Group5</w:t>
      </w:r>
      <w:r w:rsidRPr="004D4C4A">
        <w:rPr>
          <w:rFonts w:cstheme="minorHAnsi"/>
          <w:sz w:val="24"/>
          <w:szCs w:val="24"/>
          <w:lang w:val="en-US"/>
        </w:rPr>
        <w:t>: [tcn36, tcn71</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Group6</w:t>
      </w:r>
      <w:r w:rsidRPr="004D4C4A">
        <w:rPr>
          <w:rFonts w:cstheme="minorHAnsi"/>
          <w:sz w:val="24"/>
          <w:szCs w:val="24"/>
          <w:lang w:val="en-US"/>
        </w:rPr>
        <w:t>: [tcn29, tcn40</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Group7</w:t>
      </w:r>
      <w:r w:rsidRPr="004D4C4A">
        <w:rPr>
          <w:rFonts w:cstheme="minorHAnsi"/>
          <w:sz w:val="24"/>
          <w:szCs w:val="24"/>
          <w:lang w:val="en-US"/>
        </w:rPr>
        <w:t>: [tcn58, tcn93</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Group8</w:t>
      </w:r>
      <w:r w:rsidRPr="004D4C4A">
        <w:rPr>
          <w:rFonts w:cstheme="minorHAnsi"/>
          <w:sz w:val="24"/>
          <w:szCs w:val="24"/>
          <w:lang w:val="en-US"/>
        </w:rPr>
        <w:t>: [tcn26, tcn98</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Group9</w:t>
      </w:r>
      <w:r w:rsidRPr="004D4C4A">
        <w:rPr>
          <w:rFonts w:cstheme="minorHAnsi"/>
          <w:sz w:val="24"/>
          <w:szCs w:val="24"/>
          <w:lang w:val="en-US"/>
        </w:rPr>
        <w:t>: [tcn2, tcn88, tcn99</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4D4C4A">
        <w:rPr>
          <w:rFonts w:cstheme="minorHAnsi"/>
          <w:b/>
          <w:bCs/>
          <w:sz w:val="24"/>
          <w:szCs w:val="24"/>
          <w:lang w:val="en-US"/>
        </w:rPr>
        <w:t>Group10</w:t>
      </w:r>
      <w:r w:rsidRPr="004D4C4A">
        <w:rPr>
          <w:rFonts w:cstheme="minorHAnsi"/>
          <w:sz w:val="24"/>
          <w:szCs w:val="24"/>
          <w:lang w:val="en-US"/>
        </w:rPr>
        <w:t>: [tcn39, tcn57</w:t>
      </w:r>
      <w:r w:rsidR="00A86CFD" w:rsidRPr="004D4C4A">
        <w:rPr>
          <w:rFonts w:cstheme="minorHAnsi"/>
          <w:sz w:val="24"/>
          <w:szCs w:val="24"/>
          <w:lang w:val="en-US"/>
        </w:rPr>
        <w:t>]</w:t>
      </w:r>
      <w:r w:rsidRPr="004D4C4A">
        <w:rPr>
          <w:rFonts w:cstheme="minorHAnsi"/>
          <w:sz w:val="24"/>
          <w:szCs w:val="24"/>
          <w:lang w:val="en-US"/>
        </w:rPr>
        <w:t xml:space="preserve"> </w:t>
      </w:r>
    </w:p>
    <w:p w:rsidR="003F3E36" w:rsidRPr="004D4C4A" w:rsidRDefault="003F3E36" w:rsidP="003F3E36">
      <w:pPr>
        <w:pStyle w:val="a3"/>
        <w:ind w:left="2160"/>
        <w:rPr>
          <w:rFonts w:cstheme="minorHAnsi"/>
          <w:sz w:val="24"/>
          <w:szCs w:val="24"/>
        </w:rPr>
      </w:pPr>
      <w:r w:rsidRPr="00851787">
        <w:rPr>
          <w:rFonts w:cstheme="minorHAnsi"/>
          <w:b/>
          <w:bCs/>
          <w:sz w:val="24"/>
          <w:szCs w:val="24"/>
          <w:rPrChange w:id="487" w:author="PRAKSIS" w:date="2022-06-20T13:17:00Z">
            <w:rPr>
              <w:rFonts w:cstheme="minorHAnsi"/>
              <w:b/>
              <w:bCs/>
              <w:sz w:val="24"/>
              <w:szCs w:val="24"/>
              <w:lang w:val="en-US"/>
            </w:rPr>
          </w:rPrChange>
        </w:rPr>
        <w:t>Group11</w:t>
      </w:r>
      <w:r w:rsidRPr="00851787">
        <w:rPr>
          <w:rFonts w:cstheme="minorHAnsi"/>
          <w:sz w:val="24"/>
          <w:szCs w:val="24"/>
          <w:rPrChange w:id="488" w:author="PRAKSIS" w:date="2022-06-20T13:17:00Z">
            <w:rPr>
              <w:rFonts w:cstheme="minorHAnsi"/>
              <w:sz w:val="24"/>
              <w:szCs w:val="24"/>
              <w:lang w:val="en-US"/>
            </w:rPr>
          </w:rPrChange>
        </w:rPr>
        <w:t>: [tcn32, tcn37, tcn51, tcn76, tcn86, tcn87, tcn94, tcn97</w:t>
      </w:r>
      <w:r w:rsidR="00A86CFD" w:rsidRPr="00851787">
        <w:rPr>
          <w:rFonts w:cstheme="minorHAnsi"/>
          <w:sz w:val="24"/>
          <w:szCs w:val="24"/>
          <w:rPrChange w:id="489" w:author="PRAKSIS" w:date="2022-06-20T13:17:00Z">
            <w:rPr>
              <w:rFonts w:cstheme="minorHAnsi"/>
              <w:sz w:val="24"/>
              <w:szCs w:val="24"/>
              <w:lang w:val="en-US"/>
            </w:rPr>
          </w:rPrChange>
        </w:rPr>
        <w:t>]</w:t>
      </w:r>
    </w:p>
    <w:p w:rsidR="002B49C0" w:rsidRPr="004D4C4A" w:rsidRDefault="003F3E36" w:rsidP="003F3E36">
      <w:pPr>
        <w:pStyle w:val="a3"/>
        <w:ind w:left="2160"/>
        <w:rPr>
          <w:rFonts w:cstheme="minorHAnsi"/>
          <w:sz w:val="24"/>
          <w:szCs w:val="24"/>
        </w:rPr>
      </w:pPr>
      <w:r w:rsidRPr="004D4C4A">
        <w:rPr>
          <w:rFonts w:cstheme="minorHAnsi"/>
          <w:b/>
          <w:bCs/>
          <w:sz w:val="24"/>
          <w:szCs w:val="24"/>
          <w:lang w:val="en-US"/>
        </w:rPr>
        <w:t>Group12</w:t>
      </w:r>
      <w:r w:rsidRPr="004D4C4A">
        <w:rPr>
          <w:rFonts w:cstheme="minorHAnsi"/>
          <w:sz w:val="24"/>
          <w:szCs w:val="24"/>
          <w:lang w:val="en-US"/>
        </w:rPr>
        <w:t>: [tcn90, tcn91, tcn92</w:t>
      </w:r>
      <w:r w:rsidR="00A86CFD" w:rsidRPr="004D4C4A">
        <w:rPr>
          <w:rFonts w:cstheme="minorHAnsi"/>
          <w:sz w:val="24"/>
          <w:szCs w:val="24"/>
          <w:lang w:val="en-US"/>
        </w:rPr>
        <w:t>]</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A6128B">
        <w:rPr>
          <w:rFonts w:cstheme="minorHAnsi"/>
          <w:sz w:val="24"/>
          <w:szCs w:val="24"/>
          <w:lang w:val="en-US"/>
        </w:rPr>
        <w:t>4.2</w:t>
      </w:r>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2</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 xml:space="preserve">498 </w:t>
      </w:r>
      <w:r w:rsidRPr="004D4C4A">
        <w:rPr>
          <w:rFonts w:cstheme="minorHAnsi"/>
          <w:i/>
          <w:sz w:val="24"/>
          <w:szCs w:val="24"/>
          <w:lang w:val="en-US"/>
        </w:rPr>
        <w:t>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4B10C9" w:rsidRPr="004D4C4A" w:rsidRDefault="004B10C9"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[tcn4, tcn6, tcn8, tcn11, tcn16, tcn25, tcn30, tcn31, tcn35, tcn38, tcn41, tcn42, tcn48, tcn53, tcn54, tcn55, tcn56, tcn59, tcn63, tcn64, tcn67, tcn68, tcn74, tcn78, tcn89, tcn95, tcn96, tcn100</w:t>
      </w:r>
      <w:del w:id="490"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[tcn24, tcn46</w:t>
      </w:r>
      <w:del w:id="491"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[tcn7, tcn23, tcn28, tcn61, tcn75, tcn79, tcn85</w:t>
      </w:r>
      <w:del w:id="492"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[tcn14</w:t>
      </w:r>
      <w:del w:id="493"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[tcn49, tcn73</w:t>
      </w:r>
      <w:del w:id="494"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[tcn9, tcn18, tcn72</w:t>
      </w:r>
      <w:del w:id="495"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[tcn10, tcn12</w:t>
      </w:r>
      <w:del w:id="496"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[tcn22, tcn34, tcn52, tcn65, tcn80, tcn82</w:t>
      </w:r>
      <w:del w:id="497" w:author="PRAKSIS" w:date="2022-04-26T14:49: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[tcn29, tcn40</w:t>
      </w:r>
      <w:del w:id="498"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[tcn1, tcn44</w:t>
      </w:r>
      <w:del w:id="499"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Group11</w:t>
      </w:r>
      <w:r w:rsidRPr="004D4C4A">
        <w:rPr>
          <w:rFonts w:cstheme="minorHAnsi"/>
          <w:color w:val="000000"/>
          <w:sz w:val="24"/>
          <w:szCs w:val="24"/>
        </w:rPr>
        <w:t>: [tcn36, tcn71</w:t>
      </w:r>
      <w:del w:id="500"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[tcn62</w:t>
      </w:r>
      <w:del w:id="501"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lastRenderedPageBreak/>
        <w:t>Group13</w:t>
      </w:r>
      <w:r w:rsidRPr="004D4C4A">
        <w:rPr>
          <w:rFonts w:cstheme="minorHAnsi"/>
          <w:color w:val="000000"/>
          <w:sz w:val="24"/>
          <w:szCs w:val="24"/>
        </w:rPr>
        <w:t>: [tcn58, tcn93</w:t>
      </w:r>
      <w:del w:id="502"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Group14</w:t>
      </w:r>
      <w:r w:rsidRPr="004D4C4A">
        <w:rPr>
          <w:rFonts w:cstheme="minorHAnsi"/>
          <w:color w:val="000000"/>
          <w:sz w:val="24"/>
          <w:szCs w:val="24"/>
        </w:rPr>
        <w:t>: [tcn26, tcn98</w:t>
      </w:r>
      <w:del w:id="503"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Group15</w:t>
      </w:r>
      <w:r w:rsidRPr="004D4C4A">
        <w:rPr>
          <w:rFonts w:cstheme="minorHAnsi"/>
          <w:color w:val="000000"/>
          <w:sz w:val="24"/>
          <w:szCs w:val="24"/>
        </w:rPr>
        <w:t>: [tcn13, tcn15, tcn17, tcn21, tcn33, tcn43, tcn47, tcn50, tcn66, tcn77, tcn81, tcn83, tcn84</w:t>
      </w:r>
      <w:del w:id="504"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Group16</w:t>
      </w:r>
      <w:r w:rsidRPr="004D4C4A">
        <w:rPr>
          <w:rFonts w:cstheme="minorHAnsi"/>
          <w:color w:val="000000"/>
          <w:sz w:val="24"/>
          <w:szCs w:val="24"/>
        </w:rPr>
        <w:t>: [tcn39, tcn57</w:t>
      </w:r>
      <w:del w:id="505"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Group17</w:t>
      </w:r>
      <w:r w:rsidRPr="004D4C4A">
        <w:rPr>
          <w:rFonts w:cstheme="minorHAnsi"/>
          <w:color w:val="000000"/>
          <w:sz w:val="24"/>
          <w:szCs w:val="24"/>
        </w:rPr>
        <w:t>: [tcn19, tcn69</w:t>
      </w:r>
      <w:del w:id="506"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Group18</w:t>
      </w:r>
      <w:r w:rsidRPr="004D4C4A">
        <w:rPr>
          <w:rFonts w:cstheme="minorHAnsi"/>
          <w:color w:val="000000"/>
          <w:sz w:val="24"/>
          <w:szCs w:val="24"/>
        </w:rPr>
        <w:t>: [tcn5, tcn20</w:t>
      </w:r>
      <w:del w:id="507"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Group19</w:t>
      </w:r>
      <w:r w:rsidRPr="004D4C4A">
        <w:rPr>
          <w:rFonts w:cstheme="minorHAnsi"/>
          <w:color w:val="000000"/>
          <w:sz w:val="24"/>
          <w:szCs w:val="24"/>
        </w:rPr>
        <w:t>: [tcn2, tcn99</w:t>
      </w:r>
      <w:del w:id="508"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Group20</w:t>
      </w:r>
      <w:r w:rsidRPr="004D4C4A">
        <w:rPr>
          <w:rFonts w:cstheme="minorHAnsi"/>
          <w:color w:val="000000"/>
          <w:sz w:val="24"/>
          <w:szCs w:val="24"/>
        </w:rPr>
        <w:t>: [tcn3, tcn27, tcn32, tcn45, tcn60, tcn70, tcn76, tcn87, tcn88</w:t>
      </w:r>
      <w:del w:id="509"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Group21</w:t>
      </w:r>
      <w:r w:rsidRPr="004D4C4A">
        <w:rPr>
          <w:rFonts w:cstheme="minorHAnsi"/>
          <w:color w:val="000000"/>
          <w:sz w:val="24"/>
          <w:szCs w:val="24"/>
        </w:rPr>
        <w:t>: [tcn37, tcn51, tcn86, tcn94, tcn97</w:t>
      </w:r>
      <w:del w:id="510"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sz w:val="24"/>
          <w:szCs w:val="24"/>
          <w:lang w:val="en-US"/>
        </w:rPr>
      </w:pPr>
      <w:r w:rsidRPr="004D4C4A">
        <w:rPr>
          <w:rFonts w:cstheme="minorHAnsi"/>
          <w:b/>
          <w:color w:val="000000"/>
          <w:sz w:val="24"/>
          <w:szCs w:val="24"/>
        </w:rPr>
        <w:t>Group22</w:t>
      </w:r>
      <w:r w:rsidRPr="004D4C4A">
        <w:rPr>
          <w:rFonts w:cstheme="minorHAnsi"/>
          <w:color w:val="000000"/>
          <w:sz w:val="24"/>
          <w:szCs w:val="24"/>
        </w:rPr>
        <w:t>: [tcn90, tcn91, tcn92</w:t>
      </w:r>
      <w:del w:id="511" w:author="PRAKSIS" w:date="2022-04-26T14:50:00Z">
        <w:r w:rsidRPr="004D4C4A" w:rsidDel="009411FC">
          <w:rPr>
            <w:rFonts w:cstheme="minorHAnsi"/>
            <w:color w:val="000000"/>
            <w:sz w:val="24"/>
            <w:szCs w:val="24"/>
          </w:rPr>
          <w:delText xml:space="preserve">, </w:delText>
        </w:r>
      </w:del>
      <w:r w:rsidRPr="004D4C4A">
        <w:rPr>
          <w:rFonts w:cstheme="minorHAnsi"/>
          <w:color w:val="000000"/>
          <w:sz w:val="24"/>
          <w:szCs w:val="24"/>
        </w:rPr>
        <w:t>]</w:t>
      </w:r>
    </w:p>
    <w:p w:rsidR="00E0643E" w:rsidRDefault="002B49C0" w:rsidP="00E0643E">
      <w:pPr>
        <w:pStyle w:val="a3"/>
        <w:numPr>
          <w:ilvl w:val="1"/>
          <w:numId w:val="1"/>
        </w:numPr>
        <w:rPr>
          <w:ins w:id="512" w:author="PRAKSIS" w:date="2022-04-26T14:48: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ins w:id="513" w:author="PRAKSIS" w:date="2022-04-26T14:48:00Z">
        <w:r w:rsidR="00E0643E" w:rsidRPr="00441F6A">
          <w:rPr>
            <w:rFonts w:cstheme="minorHAnsi"/>
            <w:sz w:val="24"/>
            <w:szCs w:val="24"/>
            <w:lang w:val="en-US"/>
          </w:rPr>
          <w:t>4.</w:t>
        </w:r>
      </w:ins>
      <w:ins w:id="514" w:author="PRAKSIS" w:date="2022-04-26T15:34:00Z">
        <w:r w:rsidR="00441F6A">
          <w:rPr>
            <w:rFonts w:cstheme="minorHAnsi"/>
            <w:sz w:val="24"/>
            <w:szCs w:val="24"/>
            <w:lang w:val="en-US"/>
          </w:rPr>
          <w:t>77</w:t>
        </w:r>
      </w:ins>
      <w:ins w:id="515" w:author="PRAKSIS" w:date="2022-04-26T14:48:00Z">
        <w:r w:rsidR="00E0643E">
          <w:rPr>
            <w:rFonts w:cstheme="minorHAnsi"/>
            <w:sz w:val="24"/>
            <w:szCs w:val="24"/>
            <w:lang w:val="en-US"/>
          </w:rPr>
          <w:t xml:space="preserve"> [as the Groups </w:t>
        </w:r>
      </w:ins>
      <w:ins w:id="516" w:author="PRAKSIS" w:date="2022-04-26T15:34:00Z">
        <w:r w:rsidR="00441F6A">
          <w:rPr>
            <w:rFonts w:cstheme="minorHAnsi"/>
            <w:sz w:val="24"/>
            <w:szCs w:val="24"/>
            <w:lang w:val="en-US"/>
          </w:rPr>
          <w:t>1,2,4,6,7,9,10,11,12,13,14,15,16,18,20,2</w:t>
        </w:r>
      </w:ins>
      <w:ins w:id="517" w:author="PRAKSIS" w:date="2022-04-26T15:35:00Z">
        <w:r w:rsidR="00441F6A">
          <w:rPr>
            <w:rFonts w:cstheme="minorHAnsi"/>
            <w:sz w:val="24"/>
            <w:szCs w:val="24"/>
            <w:lang w:val="en-US"/>
          </w:rPr>
          <w:t>1,22</w:t>
        </w:r>
      </w:ins>
      <w:ins w:id="518" w:author="PRAKSIS" w:date="2022-04-26T14:48:00Z">
        <w:r w:rsidR="00E0643E">
          <w:rPr>
            <w:rFonts w:cstheme="minorHAnsi"/>
            <w:sz w:val="24"/>
            <w:szCs w:val="24"/>
            <w:lang w:val="en-US"/>
          </w:rPr>
          <w:t xml:space="preserve"> evaluated with 5 (</w:t>
        </w:r>
      </w:ins>
      <w:ins w:id="519" w:author="PRAKSIS" w:date="2022-04-26T15:35:00Z">
        <w:r w:rsidR="00441F6A">
          <w:rPr>
            <w:rFonts w:cstheme="minorHAnsi"/>
            <w:sz w:val="24"/>
            <w:szCs w:val="24"/>
            <w:lang w:val="en-US"/>
          </w:rPr>
          <w:t>where most of</w:t>
        </w:r>
      </w:ins>
      <w:ins w:id="520" w:author="PRAKSIS" w:date="2022-04-26T14:48:00Z">
        <w:r w:rsidR="00E0643E">
          <w:rPr>
            <w:rFonts w:cstheme="minorHAnsi"/>
            <w:sz w:val="24"/>
            <w:szCs w:val="24"/>
            <w:lang w:val="en-US"/>
          </w:rPr>
          <w:t xml:space="preserve"> the preferences matches for all TCNs, there are also cases where 1-2 low-important preferences don’t match,</w:t>
        </w:r>
      </w:ins>
      <w:ins w:id="521" w:author="PRAKSIS" w:date="2022-04-26T15:35:00Z">
        <w:r w:rsidR="00441F6A">
          <w:rPr>
            <w:rFonts w:cstheme="minorHAnsi"/>
            <w:sz w:val="24"/>
            <w:szCs w:val="24"/>
            <w:lang w:val="en-US"/>
          </w:rPr>
          <w:t xml:space="preserve"> or don’t match 1 to 4 preferences for the </w:t>
        </w:r>
      </w:ins>
      <w:ins w:id="522" w:author="PRAKSIS" w:date="2022-04-26T15:36:00Z">
        <w:r w:rsidR="00441F6A">
          <w:rPr>
            <w:rFonts w:cstheme="minorHAnsi"/>
            <w:sz w:val="24"/>
            <w:szCs w:val="24"/>
            <w:lang w:val="en-US"/>
          </w:rPr>
          <w:t>minority</w:t>
        </w:r>
      </w:ins>
      <w:ins w:id="523" w:author="PRAKSIS" w:date="2022-04-26T15:35:00Z">
        <w:r w:rsidR="00441F6A">
          <w:rPr>
            <w:rFonts w:cstheme="minorHAnsi"/>
            <w:sz w:val="24"/>
            <w:szCs w:val="24"/>
            <w:lang w:val="en-US"/>
          </w:rPr>
          <w:t xml:space="preserve"> </w:t>
        </w:r>
      </w:ins>
      <w:ins w:id="524" w:author="PRAKSIS" w:date="2022-04-26T15:36:00Z">
        <w:r w:rsidR="00441F6A">
          <w:rPr>
            <w:rFonts w:cstheme="minorHAnsi"/>
            <w:sz w:val="24"/>
            <w:szCs w:val="24"/>
            <w:lang w:val="en-US"/>
          </w:rPr>
          <w:t>of</w:t>
        </w:r>
      </w:ins>
      <w:ins w:id="525" w:author="PRAKSIS" w:date="2022-04-26T15:35:00Z">
        <w:r w:rsidR="00441F6A">
          <w:rPr>
            <w:rFonts w:cstheme="minorHAnsi"/>
            <w:sz w:val="24"/>
            <w:szCs w:val="24"/>
            <w:lang w:val="en-US"/>
          </w:rPr>
          <w:t xml:space="preserve"> </w:t>
        </w:r>
      </w:ins>
      <w:ins w:id="526" w:author="PRAKSIS" w:date="2022-04-26T15:36:00Z">
        <w:r w:rsidR="00441F6A">
          <w:rPr>
            <w:rFonts w:cstheme="minorHAnsi"/>
            <w:sz w:val="24"/>
            <w:szCs w:val="24"/>
            <w:lang w:val="en-US"/>
          </w:rPr>
          <w:t>TCNs)</w:t>
        </w:r>
      </w:ins>
      <w:ins w:id="527" w:author="PRAKSIS" w:date="2022-04-26T14:48:00Z">
        <w:r w:rsidR="00E0643E">
          <w:rPr>
            <w:rFonts w:cstheme="minorHAnsi"/>
            <w:sz w:val="24"/>
            <w:szCs w:val="24"/>
            <w:lang w:val="en-US"/>
          </w:rPr>
          <w:t xml:space="preserve"> while the rest of the groups with 4]. </w:t>
        </w:r>
      </w:ins>
    </w:p>
    <w:p w:rsidR="00E0643E" w:rsidRDefault="00E0643E" w:rsidP="00E0643E">
      <w:pPr>
        <w:pStyle w:val="a3"/>
        <w:ind w:left="1440"/>
        <w:rPr>
          <w:ins w:id="528" w:author="PRAKSIS" w:date="2022-04-26T14:48:00Z"/>
          <w:rFonts w:cstheme="minorHAnsi"/>
          <w:sz w:val="24"/>
          <w:szCs w:val="24"/>
          <w:lang w:val="en-US"/>
        </w:rPr>
      </w:pPr>
    </w:p>
    <w:p w:rsidR="00E0643E" w:rsidRPr="00EB2F2D" w:rsidRDefault="00E0643E" w:rsidP="00E0643E">
      <w:pPr>
        <w:jc w:val="both"/>
        <w:rPr>
          <w:ins w:id="529" w:author="PRAKSIS" w:date="2022-04-26T14:48:00Z"/>
          <w:rFonts w:cstheme="minorHAnsi"/>
          <w:sz w:val="24"/>
          <w:szCs w:val="24"/>
          <w:lang w:val="en-US"/>
        </w:rPr>
      </w:pPr>
      <w:ins w:id="530" w:author="PRAKSIS" w:date="2022-04-26T14:48:00Z">
        <w:r w:rsidRPr="00EB2F2D">
          <w:rPr>
            <w:rFonts w:cstheme="minorHAnsi"/>
            <w:b/>
            <w:sz w:val="24"/>
            <w:szCs w:val="24"/>
            <w:lang w:val="en-US"/>
          </w:rPr>
          <w:t>Explanation:</w:t>
        </w:r>
        <w:r w:rsidRPr="00EB2F2D">
          <w:rPr>
            <w:rFonts w:cstheme="minorHAnsi"/>
            <w:sz w:val="24"/>
            <w:szCs w:val="24"/>
            <w:lang w:val="en-US"/>
          </w:rPr>
          <w:t xml:space="preserve"> Taking into account the weights of preferences (Configuration 2), and the explanations on Example 1, it seems to be an appropriate grouping. Even in most of ca</w:t>
        </w:r>
        <w:r w:rsidR="00441F6A">
          <w:rPr>
            <w:rFonts w:cstheme="minorHAnsi"/>
            <w:sz w:val="24"/>
            <w:szCs w:val="24"/>
            <w:lang w:val="en-US"/>
          </w:rPr>
          <w:t>ses/groups some preferences (1-4</w:t>
        </w:r>
        <w:r w:rsidRPr="00EB2F2D">
          <w:rPr>
            <w:rFonts w:cstheme="minorHAnsi"/>
            <w:sz w:val="24"/>
            <w:szCs w:val="24"/>
            <w:lang w:val="en-US"/>
          </w:rPr>
          <w:t>) of a TCN are violated, but the rest of them are satisfied, the total satisfaction score is 4.</w:t>
        </w:r>
      </w:ins>
      <w:ins w:id="531" w:author="PRAKSIS" w:date="2022-04-26T15:36:00Z">
        <w:r w:rsidR="00441F6A">
          <w:rPr>
            <w:rFonts w:cstheme="minorHAnsi"/>
            <w:sz w:val="24"/>
            <w:szCs w:val="24"/>
            <w:lang w:val="en-US"/>
          </w:rPr>
          <w:t>77</w:t>
        </w:r>
      </w:ins>
      <w:ins w:id="532" w:author="PRAKSIS" w:date="2022-04-26T14:48:00Z">
        <w:r>
          <w:rPr>
            <w:rFonts w:cstheme="minorHAnsi"/>
            <w:sz w:val="24"/>
            <w:szCs w:val="24"/>
            <w:lang w:val="en-US"/>
          </w:rPr>
          <w:t xml:space="preserve">. </w:t>
        </w:r>
        <w:r w:rsidRPr="00EB2F2D">
          <w:rPr>
            <w:rFonts w:cstheme="minorHAnsi"/>
            <w:sz w:val="24"/>
            <w:szCs w:val="24"/>
            <w:lang w:val="en-US"/>
          </w:rPr>
          <w:t xml:space="preserve"> </w:t>
        </w:r>
      </w:ins>
    </w:p>
    <w:p w:rsidR="00570972" w:rsidRPr="00570972" w:rsidRDefault="00E0643E">
      <w:pPr>
        <w:jc w:val="both"/>
        <w:rPr>
          <w:rFonts w:cstheme="minorHAnsi"/>
          <w:sz w:val="24"/>
          <w:szCs w:val="24"/>
          <w:lang w:val="en-US"/>
          <w:rPrChange w:id="533" w:author="PRAKSIS" w:date="2022-04-26T14:48:00Z">
            <w:rPr>
              <w:lang w:val="en-US"/>
            </w:rPr>
          </w:rPrChange>
        </w:rPr>
        <w:pPrChange w:id="534" w:author="PRAKSIS" w:date="2022-04-26T14:48:00Z">
          <w:pPr>
            <w:pStyle w:val="a3"/>
            <w:numPr>
              <w:ilvl w:val="1"/>
              <w:numId w:val="1"/>
            </w:numPr>
            <w:ind w:left="1440" w:hanging="360"/>
          </w:pPr>
        </w:pPrChange>
      </w:pPr>
      <w:ins w:id="535" w:author="PRAKSIS" w:date="2022-04-26T14:48:00Z">
        <w:r w:rsidRPr="00EB2F2D">
          <w:rPr>
            <w:rFonts w:cstheme="minorHAnsi"/>
            <w:sz w:val="24"/>
            <w:szCs w:val="24"/>
            <w:lang w:val="en-US"/>
          </w:rPr>
          <w:t>Finally, Configuration 2 minimizes the number of singleton TCNs, as we have Group</w:t>
        </w:r>
      </w:ins>
      <w:ins w:id="536" w:author="PRAKSIS" w:date="2022-04-26T14:53:00Z">
        <w:r w:rsidR="009411FC">
          <w:rPr>
            <w:rFonts w:cstheme="minorHAnsi"/>
            <w:sz w:val="24"/>
            <w:szCs w:val="24"/>
            <w:lang w:val="en-US"/>
          </w:rPr>
          <w:t>s</w:t>
        </w:r>
      </w:ins>
      <w:ins w:id="537" w:author="PRAKSIS" w:date="2022-04-26T14:48:00Z">
        <w:r w:rsidR="009411FC">
          <w:rPr>
            <w:rFonts w:cstheme="minorHAnsi"/>
            <w:sz w:val="24"/>
            <w:szCs w:val="24"/>
            <w:lang w:val="en-US"/>
          </w:rPr>
          <w:t xml:space="preserve"> 4,</w:t>
        </w:r>
      </w:ins>
      <w:ins w:id="538" w:author="PRAKSIS" w:date="2022-04-26T15:37:00Z">
        <w:r w:rsidR="00441F6A">
          <w:rPr>
            <w:rFonts w:cstheme="minorHAnsi"/>
            <w:sz w:val="24"/>
            <w:szCs w:val="24"/>
            <w:lang w:val="en-US"/>
          </w:rPr>
          <w:t xml:space="preserve"> </w:t>
        </w:r>
      </w:ins>
      <w:ins w:id="539" w:author="PRAKSIS" w:date="2022-04-26T14:48:00Z">
        <w:r w:rsidR="009411FC">
          <w:rPr>
            <w:rFonts w:cstheme="minorHAnsi"/>
            <w:sz w:val="24"/>
            <w:szCs w:val="24"/>
            <w:lang w:val="en-US"/>
          </w:rPr>
          <w:t>12</w:t>
        </w:r>
        <w:r w:rsidRPr="00EB2F2D">
          <w:rPr>
            <w:rFonts w:cstheme="minorHAnsi"/>
            <w:sz w:val="24"/>
            <w:szCs w:val="24"/>
            <w:lang w:val="en-US"/>
          </w:rPr>
          <w:t xml:space="preserve"> with only 1 TCN </w:t>
        </w:r>
      </w:ins>
      <w:ins w:id="540" w:author="PRAKSIS" w:date="2022-04-26T14:53:00Z">
        <w:r w:rsidR="009411FC">
          <w:rPr>
            <w:rFonts w:cstheme="minorHAnsi"/>
            <w:sz w:val="24"/>
            <w:szCs w:val="24"/>
            <w:lang w:val="en-US"/>
          </w:rPr>
          <w:t xml:space="preserve">each of them </w:t>
        </w:r>
      </w:ins>
      <w:ins w:id="541" w:author="PRAKSIS" w:date="2022-04-26T14:48:00Z">
        <w:r w:rsidR="009411FC">
          <w:rPr>
            <w:rFonts w:cstheme="minorHAnsi"/>
            <w:sz w:val="24"/>
            <w:szCs w:val="24"/>
            <w:lang w:val="en-US"/>
          </w:rPr>
          <w:t>that do</w:t>
        </w:r>
        <w:r w:rsidRPr="00EB2F2D">
          <w:rPr>
            <w:rFonts w:cstheme="minorHAnsi"/>
            <w:sz w:val="24"/>
            <w:szCs w:val="24"/>
            <w:lang w:val="en-US"/>
          </w:rPr>
          <w:t xml:space="preserve">n’t match with anyone else in this example.  </w:t>
        </w:r>
      </w:ins>
      <w:del w:id="542" w:author="PRAKSIS" w:date="2022-04-26T14:48:00Z">
        <w:r w:rsidR="00FC166F" w:rsidRPr="00FC166F">
          <w:rPr>
            <w:rFonts w:cstheme="minorHAnsi"/>
            <w:sz w:val="24"/>
            <w:szCs w:val="24"/>
            <w:lang w:val="en-US"/>
            <w:rPrChange w:id="543" w:author="PRAKSIS" w:date="2022-04-26T14:48:00Z">
              <w:rPr>
                <w:lang w:val="en-US"/>
              </w:rPr>
            </w:rPrChange>
          </w:rPr>
          <w:delText xml:space="preserve"> ?</w:delText>
        </w:r>
      </w:del>
    </w:p>
    <w:p w:rsidR="002B49C0" w:rsidRPr="004D4C4A" w:rsidRDefault="002B49C0" w:rsidP="00D6126A">
      <w:pPr>
        <w:pStyle w:val="a3"/>
        <w:numPr>
          <w:ilvl w:val="0"/>
          <w:numId w:val="1"/>
        </w:numPr>
        <w:rPr>
          <w:rFonts w:cstheme="minorHAnsi"/>
          <w:b/>
          <w:sz w:val="24"/>
          <w:szCs w:val="24"/>
          <w:lang w:val="en-US"/>
        </w:rPr>
      </w:pPr>
      <w:r w:rsidRPr="004D4C4A">
        <w:rPr>
          <w:rFonts w:cstheme="minorHAnsi"/>
          <w:b/>
          <w:sz w:val="24"/>
          <w:szCs w:val="24"/>
          <w:lang w:val="en-US"/>
        </w:rPr>
        <w:t>Configuration 3</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Total computation time</w:t>
      </w:r>
      <w:r w:rsidRPr="004D4C4A">
        <w:rPr>
          <w:rFonts w:cstheme="minorHAnsi"/>
          <w:sz w:val="24"/>
          <w:szCs w:val="24"/>
          <w:lang w:val="en-US"/>
        </w:rPr>
        <w:t xml:space="preserve">: </w:t>
      </w:r>
      <w:r w:rsidR="004D4C4A">
        <w:rPr>
          <w:rFonts w:cstheme="minorHAnsi"/>
          <w:sz w:val="24"/>
          <w:szCs w:val="24"/>
          <w:lang w:val="en-US"/>
        </w:rPr>
        <w:t>517</w:t>
      </w:r>
      <w:r w:rsidRPr="004D4C4A">
        <w:rPr>
          <w:rFonts w:cstheme="minorHAnsi"/>
          <w:i/>
          <w:sz w:val="24"/>
          <w:szCs w:val="24"/>
          <w:lang w:val="en-US"/>
        </w:rPr>
        <w:t xml:space="preserve"> seconds</w:t>
      </w:r>
    </w:p>
    <w:p w:rsidR="002B49C0" w:rsidRPr="004D4C4A" w:rsidRDefault="002B49C0" w:rsidP="00D6126A">
      <w:pPr>
        <w:pStyle w:val="a3"/>
        <w:numPr>
          <w:ilvl w:val="1"/>
          <w:numId w:val="1"/>
        </w:numPr>
        <w:rPr>
          <w:rFonts w:cstheme="minorHAnsi"/>
          <w:sz w:val="24"/>
          <w:szCs w:val="24"/>
          <w:lang w:val="en-US"/>
        </w:rPr>
      </w:pPr>
      <w:r w:rsidRPr="004D4C4A">
        <w:rPr>
          <w:rFonts w:cstheme="minorHAnsi"/>
          <w:b/>
          <w:sz w:val="24"/>
          <w:szCs w:val="24"/>
          <w:lang w:val="en-US"/>
        </w:rPr>
        <w:t>Solution</w:t>
      </w:r>
      <w:r w:rsidRPr="004D4C4A">
        <w:rPr>
          <w:rFonts w:cstheme="minorHAnsi"/>
          <w:sz w:val="24"/>
          <w:szCs w:val="24"/>
          <w:lang w:val="en-US"/>
        </w:rPr>
        <w:t>:</w:t>
      </w:r>
    </w:p>
    <w:p w:rsidR="004B10C9" w:rsidRPr="004D4C4A" w:rsidRDefault="004B10C9" w:rsidP="00D6126A">
      <w:pPr>
        <w:pStyle w:val="a3"/>
        <w:numPr>
          <w:ilvl w:val="2"/>
          <w:numId w:val="1"/>
        </w:numPr>
        <w:autoSpaceDE w:val="0"/>
        <w:autoSpaceDN w:val="0"/>
        <w:adjustRightInd w:val="0"/>
        <w:spacing w:after="0" w:line="240" w:lineRule="auto"/>
        <w:rPr>
          <w:rFonts w:cstheme="minorHAnsi"/>
          <w:sz w:val="24"/>
          <w:szCs w:val="24"/>
        </w:rPr>
      </w:pPr>
      <w:r w:rsidRPr="004D4C4A">
        <w:rPr>
          <w:rFonts w:cstheme="minorHAnsi"/>
          <w:b/>
          <w:color w:val="000000"/>
          <w:sz w:val="24"/>
          <w:szCs w:val="24"/>
        </w:rPr>
        <w:t>Group1</w:t>
      </w:r>
      <w:r w:rsidRPr="004D4C4A">
        <w:rPr>
          <w:rFonts w:cstheme="minorHAnsi"/>
          <w:color w:val="000000"/>
          <w:sz w:val="24"/>
          <w:szCs w:val="24"/>
        </w:rPr>
        <w:t>: [tcn11, tcn16, tcn20, tcn24, tcn25, tcn41, tcn42, tcn48, tcn59, tcn63, tcn64, tcn74</w:t>
      </w:r>
      <w:del w:id="544" w:author="PRAKSIS" w:date="2022-06-21T12:05: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w:t>
      </w:r>
      <w:r w:rsidRPr="004D4C4A">
        <w:rPr>
          <w:rFonts w:cstheme="minorHAnsi"/>
          <w:color w:val="000000"/>
          <w:sz w:val="24"/>
          <w:szCs w:val="24"/>
        </w:rPr>
        <w:t>: [tcn46, tcn55</w:t>
      </w:r>
      <w:del w:id="545" w:author="PRAKSIS" w:date="2022-06-21T12:05: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Group3</w:t>
      </w:r>
      <w:r w:rsidRPr="004D4C4A">
        <w:rPr>
          <w:rFonts w:cstheme="minorHAnsi"/>
          <w:color w:val="000000"/>
          <w:sz w:val="24"/>
          <w:szCs w:val="24"/>
        </w:rPr>
        <w:t>: [tcn6, tcn8, tcn28, tcn38, tcn54, tcn68, tcn96</w:t>
      </w:r>
      <w:del w:id="546" w:author="PRAKSIS" w:date="2022-06-21T12:05:00Z">
        <w:r w:rsidRPr="004D4C4A" w:rsidDel="00CA7C58">
          <w:rPr>
            <w:rFonts w:cstheme="minorHAnsi"/>
            <w:color w:val="000000"/>
            <w:sz w:val="24"/>
            <w:szCs w:val="24"/>
          </w:rPr>
          <w:delText>,</w:delText>
        </w:r>
      </w:del>
      <w:del w:id="547"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Group4</w:t>
      </w:r>
      <w:r w:rsidRPr="004D4C4A">
        <w:rPr>
          <w:rFonts w:cstheme="minorHAnsi"/>
          <w:color w:val="000000"/>
          <w:sz w:val="24"/>
          <w:szCs w:val="24"/>
        </w:rPr>
        <w:t>: [tcn36, tcn71</w:t>
      </w:r>
      <w:del w:id="548"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Group5</w:t>
      </w:r>
      <w:r w:rsidRPr="004D4C4A">
        <w:rPr>
          <w:rFonts w:cstheme="minorHAnsi"/>
          <w:color w:val="000000"/>
          <w:sz w:val="24"/>
          <w:szCs w:val="24"/>
        </w:rPr>
        <w:t>: [tcn4, tcn5, tcn10, tcn17, tcn18, tcn21, tcn23, tcn31, tcn35, tcn44, tcn45, tcn49, tcn50, tcn53, tcn56, tcn65, tcn67, tcn73, tcn75, tcn78, tcn89, tcn95, tcn100</w:t>
      </w:r>
      <w:del w:id="549"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Group6</w:t>
      </w:r>
      <w:r w:rsidRPr="004D4C4A">
        <w:rPr>
          <w:rFonts w:cstheme="minorHAnsi"/>
          <w:color w:val="000000"/>
          <w:sz w:val="24"/>
          <w:szCs w:val="24"/>
        </w:rPr>
        <w:t>: [tcn1, tcn7, tcn34, tcn80</w:t>
      </w:r>
      <w:del w:id="550"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Group7</w:t>
      </w:r>
      <w:r w:rsidRPr="004D4C4A">
        <w:rPr>
          <w:rFonts w:cstheme="minorHAnsi"/>
          <w:color w:val="000000"/>
          <w:sz w:val="24"/>
          <w:szCs w:val="24"/>
        </w:rPr>
        <w:t>: [tcn2, tcn82</w:t>
      </w:r>
      <w:del w:id="551"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Group8</w:t>
      </w:r>
      <w:r w:rsidRPr="004D4C4A">
        <w:rPr>
          <w:rFonts w:cstheme="minorHAnsi"/>
          <w:color w:val="000000"/>
          <w:sz w:val="24"/>
          <w:szCs w:val="24"/>
        </w:rPr>
        <w:t>: [tcn79, tcn83</w:t>
      </w:r>
      <w:del w:id="552"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Group9</w:t>
      </w:r>
      <w:r w:rsidRPr="004D4C4A">
        <w:rPr>
          <w:rFonts w:cstheme="minorHAnsi"/>
          <w:color w:val="000000"/>
          <w:sz w:val="24"/>
          <w:szCs w:val="24"/>
        </w:rPr>
        <w:t>: [tcn3, tcn14, tcn22, tcn29, tcn30, tcn40, tcn47, tcn61, tcn69, tcn72, tcn77, tcn85</w:t>
      </w:r>
      <w:del w:id="553"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Group10</w:t>
      </w:r>
      <w:r w:rsidRPr="004D4C4A">
        <w:rPr>
          <w:rFonts w:cstheme="minorHAnsi"/>
          <w:color w:val="000000"/>
          <w:sz w:val="24"/>
          <w:szCs w:val="24"/>
        </w:rPr>
        <w:t>: [tcn13, tcn19, tcn27, tcn60, tcn70, tcn76, tcn81</w:t>
      </w:r>
      <w:del w:id="554"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Group11</w:t>
      </w:r>
      <w:r w:rsidRPr="004D4C4A">
        <w:rPr>
          <w:rFonts w:cstheme="minorHAnsi"/>
          <w:color w:val="000000"/>
          <w:sz w:val="24"/>
          <w:szCs w:val="24"/>
        </w:rPr>
        <w:t>: [tcn52, tcn66</w:t>
      </w:r>
      <w:del w:id="555"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Group12</w:t>
      </w:r>
      <w:r w:rsidRPr="004D4C4A">
        <w:rPr>
          <w:rFonts w:cstheme="minorHAnsi"/>
          <w:color w:val="000000"/>
          <w:sz w:val="24"/>
          <w:szCs w:val="24"/>
        </w:rPr>
        <w:t>: [tcn39, tcn57</w:t>
      </w:r>
      <w:del w:id="556"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Group13</w:t>
      </w:r>
      <w:r w:rsidRPr="004D4C4A">
        <w:rPr>
          <w:rFonts w:cstheme="minorHAnsi"/>
          <w:color w:val="000000"/>
          <w:sz w:val="24"/>
          <w:szCs w:val="24"/>
        </w:rPr>
        <w:t>: [tcn9, tcn33, tcn84</w:t>
      </w:r>
      <w:del w:id="557"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lastRenderedPageBreak/>
        <w:t>Group14</w:t>
      </w:r>
      <w:r w:rsidRPr="004D4C4A">
        <w:rPr>
          <w:rFonts w:cstheme="minorHAnsi"/>
          <w:color w:val="000000"/>
          <w:sz w:val="24"/>
          <w:szCs w:val="24"/>
        </w:rPr>
        <w:t>: [tcn58, tcn93</w:t>
      </w:r>
      <w:del w:id="558"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Group15</w:t>
      </w:r>
      <w:r w:rsidRPr="004D4C4A">
        <w:rPr>
          <w:rFonts w:cstheme="minorHAnsi"/>
          <w:color w:val="000000"/>
          <w:sz w:val="24"/>
          <w:szCs w:val="24"/>
        </w:rPr>
        <w:t>: [tcn26, tcn98</w:t>
      </w:r>
      <w:del w:id="559"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Group16</w:t>
      </w:r>
      <w:r w:rsidRPr="004D4C4A">
        <w:rPr>
          <w:rFonts w:cstheme="minorHAnsi"/>
          <w:color w:val="000000"/>
          <w:sz w:val="24"/>
          <w:szCs w:val="24"/>
        </w:rPr>
        <w:t>: [tcn12, tcn43</w:t>
      </w:r>
      <w:del w:id="560"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Group17</w:t>
      </w:r>
      <w:r w:rsidRPr="004D4C4A">
        <w:rPr>
          <w:rFonts w:cstheme="minorHAnsi"/>
          <w:color w:val="000000"/>
          <w:sz w:val="24"/>
          <w:szCs w:val="24"/>
        </w:rPr>
        <w:t>: [tcn90, tcn91, tcn92</w:t>
      </w:r>
      <w:del w:id="561"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Group18</w:t>
      </w:r>
      <w:r w:rsidRPr="004D4C4A">
        <w:rPr>
          <w:rFonts w:cstheme="minorHAnsi"/>
          <w:color w:val="000000"/>
          <w:sz w:val="24"/>
          <w:szCs w:val="24"/>
        </w:rPr>
        <w:t>: [tcn88, tcn99</w:t>
      </w:r>
      <w:del w:id="562"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Group19</w:t>
      </w:r>
      <w:r w:rsidRPr="004D4C4A">
        <w:rPr>
          <w:rFonts w:cstheme="minorHAnsi"/>
          <w:color w:val="000000"/>
          <w:sz w:val="24"/>
          <w:szCs w:val="24"/>
        </w:rPr>
        <w:t>: [tcn15, tcn37, tcn62</w:t>
      </w:r>
      <w:del w:id="563"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color w:val="000000"/>
          <w:sz w:val="24"/>
          <w:szCs w:val="24"/>
        </w:rPr>
      </w:pPr>
      <w:r w:rsidRPr="004D4C4A">
        <w:rPr>
          <w:rFonts w:cstheme="minorHAnsi"/>
          <w:b/>
          <w:color w:val="000000"/>
          <w:sz w:val="24"/>
          <w:szCs w:val="24"/>
        </w:rPr>
        <w:t>Group20</w:t>
      </w:r>
      <w:r w:rsidRPr="004D4C4A">
        <w:rPr>
          <w:rFonts w:cstheme="minorHAnsi"/>
          <w:color w:val="000000"/>
          <w:sz w:val="24"/>
          <w:szCs w:val="24"/>
        </w:rPr>
        <w:t>: [tcn32, tcn51, tcn86, tcn94</w:t>
      </w:r>
      <w:del w:id="564"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4B10C9" w:rsidRPr="004D4C4A" w:rsidRDefault="004B10C9" w:rsidP="004B10C9">
      <w:pPr>
        <w:pStyle w:val="a3"/>
        <w:autoSpaceDE w:val="0"/>
        <w:autoSpaceDN w:val="0"/>
        <w:adjustRightInd w:val="0"/>
        <w:spacing w:after="0" w:line="240" w:lineRule="auto"/>
        <w:ind w:left="2160"/>
        <w:rPr>
          <w:rFonts w:cstheme="minorHAnsi"/>
          <w:sz w:val="24"/>
          <w:szCs w:val="24"/>
        </w:rPr>
      </w:pPr>
      <w:r w:rsidRPr="004D4C4A">
        <w:rPr>
          <w:rFonts w:cstheme="minorHAnsi"/>
          <w:b/>
          <w:color w:val="000000"/>
          <w:sz w:val="24"/>
          <w:szCs w:val="24"/>
        </w:rPr>
        <w:t>Group21</w:t>
      </w:r>
      <w:r w:rsidRPr="004D4C4A">
        <w:rPr>
          <w:rFonts w:cstheme="minorHAnsi"/>
          <w:color w:val="000000"/>
          <w:sz w:val="24"/>
          <w:szCs w:val="24"/>
        </w:rPr>
        <w:t>: [tcn87, tcn97</w:t>
      </w:r>
      <w:del w:id="565" w:author="PRAKSIS" w:date="2022-06-21T12:06:00Z">
        <w:r w:rsidRPr="004D4C4A" w:rsidDel="00CA7C58">
          <w:rPr>
            <w:rFonts w:cstheme="minorHAnsi"/>
            <w:color w:val="000000"/>
            <w:sz w:val="24"/>
            <w:szCs w:val="24"/>
          </w:rPr>
          <w:delText xml:space="preserve">, </w:delText>
        </w:r>
      </w:del>
      <w:r w:rsidRPr="004D4C4A">
        <w:rPr>
          <w:rFonts w:cstheme="minorHAnsi"/>
          <w:color w:val="000000"/>
          <w:sz w:val="24"/>
          <w:szCs w:val="24"/>
        </w:rPr>
        <w:t>]</w:t>
      </w:r>
    </w:p>
    <w:p w:rsidR="00ED01B6" w:rsidRDefault="002B49C0" w:rsidP="00D6126A">
      <w:pPr>
        <w:pStyle w:val="a3"/>
        <w:numPr>
          <w:ilvl w:val="1"/>
          <w:numId w:val="1"/>
        </w:numPr>
        <w:rPr>
          <w:ins w:id="566" w:author="PRAKSIS" w:date="2022-06-20T16:34:00Z"/>
          <w:rFonts w:cstheme="minorHAnsi"/>
          <w:sz w:val="24"/>
          <w:szCs w:val="24"/>
          <w:lang w:val="en-US"/>
        </w:rPr>
      </w:pPr>
      <w:r w:rsidRPr="004D4C4A">
        <w:rPr>
          <w:rFonts w:cstheme="minorHAnsi"/>
          <w:b/>
          <w:sz w:val="24"/>
          <w:szCs w:val="24"/>
          <w:lang w:val="en-US"/>
        </w:rPr>
        <w:t>Customer Satisfaction Score on Likert scale</w:t>
      </w:r>
      <w:r w:rsidRPr="004D4C4A">
        <w:rPr>
          <w:rFonts w:cstheme="minorHAnsi"/>
          <w:sz w:val="24"/>
          <w:szCs w:val="24"/>
          <w:lang w:val="en-US"/>
        </w:rPr>
        <w:t xml:space="preserve">: </w:t>
      </w:r>
      <w:r w:rsidR="00370751">
        <w:rPr>
          <w:rFonts w:cstheme="minorHAnsi"/>
          <w:sz w:val="24"/>
          <w:szCs w:val="24"/>
          <w:lang w:val="en-US"/>
        </w:rPr>
        <w:t xml:space="preserve"> </w:t>
      </w:r>
      <w:ins w:id="567" w:author="PRAKSIS" w:date="2022-06-20T16:35:00Z">
        <w:r w:rsidR="00F96224">
          <w:rPr>
            <w:rFonts w:cstheme="minorHAnsi"/>
            <w:sz w:val="24"/>
            <w:szCs w:val="24"/>
            <w:lang w:val="en-US"/>
          </w:rPr>
          <w:t>4.7</w:t>
        </w:r>
      </w:ins>
    </w:p>
    <w:p w:rsidR="00263255" w:rsidRDefault="00263255" w:rsidP="00263255">
      <w:pPr>
        <w:rPr>
          <w:ins w:id="568" w:author="PRAKSIS" w:date="2022-06-20T16:34:00Z"/>
          <w:rFonts w:cstheme="minorHAnsi"/>
          <w:sz w:val="24"/>
          <w:szCs w:val="24"/>
          <w:lang w:val="en-US"/>
        </w:rPr>
      </w:pPr>
    </w:p>
    <w:p w:rsidR="00263255" w:rsidRDefault="00263255" w:rsidP="008C728D">
      <w:pPr>
        <w:jc w:val="both"/>
        <w:rPr>
          <w:ins w:id="569" w:author="PRAKSIS" w:date="2022-06-20T16:35:00Z"/>
          <w:rFonts w:cstheme="minorHAnsi"/>
          <w:sz w:val="24"/>
          <w:szCs w:val="24"/>
          <w:lang w:val="en-US"/>
        </w:rPr>
      </w:pPr>
      <w:ins w:id="570" w:author="PRAKSIS" w:date="2022-06-20T16:34:00Z">
        <w:r w:rsidRPr="006E421D">
          <w:rPr>
            <w:rFonts w:cstheme="minorHAnsi"/>
            <w:sz w:val="24"/>
            <w:szCs w:val="24"/>
            <w:lang w:val="en-US"/>
          </w:rPr>
          <w:t>Taking into account the weights of preferences (Configuration 3), it seems to be an appropriate grouping.</w:t>
        </w:r>
      </w:ins>
    </w:p>
    <w:p w:rsidR="006D7830" w:rsidRDefault="00263255" w:rsidP="008C7D4B">
      <w:pPr>
        <w:jc w:val="both"/>
        <w:rPr>
          <w:ins w:id="571" w:author="PRAKSIS" w:date="2022-06-20T20:11:00Z"/>
          <w:rFonts w:cstheme="minorHAnsi"/>
          <w:sz w:val="24"/>
          <w:szCs w:val="24"/>
          <w:lang w:val="en-US"/>
        </w:rPr>
      </w:pPr>
      <w:ins w:id="572" w:author="PRAKSIS" w:date="2022-06-20T16:39:00Z">
        <w:r>
          <w:rPr>
            <w:rFonts w:cstheme="minorHAnsi"/>
            <w:sz w:val="24"/>
            <w:szCs w:val="24"/>
            <w:lang w:val="en-US"/>
          </w:rPr>
          <w:t xml:space="preserve">More specifically: </w:t>
        </w:r>
      </w:ins>
    </w:p>
    <w:p w:rsidR="00F96224" w:rsidRDefault="00F96224" w:rsidP="008C7D4B">
      <w:pPr>
        <w:jc w:val="both"/>
        <w:rPr>
          <w:ins w:id="573" w:author="PRAKSIS" w:date="2022-06-20T17:09:00Z"/>
          <w:rFonts w:cstheme="minorHAnsi"/>
          <w:sz w:val="24"/>
          <w:szCs w:val="24"/>
          <w:lang w:val="en-US"/>
        </w:rPr>
      </w:pPr>
      <w:ins w:id="574" w:author="PRAKSIS" w:date="2022-06-20T20:11:00Z">
        <w:r>
          <w:rPr>
            <w:rFonts w:cstheme="minorHAnsi"/>
            <w:sz w:val="24"/>
            <w:szCs w:val="24"/>
            <w:lang w:val="en-US"/>
          </w:rPr>
          <w:t xml:space="preserve">Groups, 5, </w:t>
        </w:r>
      </w:ins>
      <w:ins w:id="575" w:author="PRAKSIS" w:date="2022-06-20T20:17:00Z">
        <w:r w:rsidR="00DF35E7">
          <w:rPr>
            <w:rFonts w:cstheme="minorHAnsi"/>
            <w:sz w:val="24"/>
            <w:szCs w:val="24"/>
            <w:lang w:val="en-US"/>
          </w:rPr>
          <w:t xml:space="preserve">9, </w:t>
        </w:r>
      </w:ins>
      <w:ins w:id="576" w:author="PRAKSIS" w:date="2022-06-20T20:11:00Z">
        <w:r>
          <w:rPr>
            <w:rFonts w:cstheme="minorHAnsi"/>
            <w:sz w:val="24"/>
            <w:szCs w:val="24"/>
            <w:lang w:val="en-US"/>
          </w:rPr>
          <w:t xml:space="preserve">15, 17, </w:t>
        </w:r>
        <w:r w:rsidRPr="00F96224">
          <w:rPr>
            <w:rFonts w:cstheme="minorHAnsi"/>
            <w:sz w:val="24"/>
            <w:szCs w:val="24"/>
            <w:lang w:val="en-US"/>
          </w:rPr>
          <w:t>21</w:t>
        </w:r>
      </w:ins>
      <w:ins w:id="577" w:author="PRAKSIS" w:date="2022-06-20T20:12:00Z">
        <w:r>
          <w:rPr>
            <w:rFonts w:cstheme="minorHAnsi"/>
            <w:sz w:val="24"/>
            <w:szCs w:val="24"/>
            <w:lang w:val="en-US"/>
          </w:rPr>
          <w:t xml:space="preserve"> </w:t>
        </w:r>
      </w:ins>
      <w:ins w:id="578" w:author="PRAKSIS" w:date="2022-06-20T21:35:00Z">
        <w:r w:rsidR="008C7D4B">
          <w:rPr>
            <w:rFonts w:cstheme="minorHAnsi"/>
            <w:sz w:val="24"/>
            <w:szCs w:val="24"/>
            <w:lang w:val="en-US"/>
          </w:rPr>
          <w:t xml:space="preserve">are </w:t>
        </w:r>
      </w:ins>
      <w:ins w:id="579" w:author="PRAKSIS" w:date="2022-06-20T20:12:00Z">
        <w:r>
          <w:rPr>
            <w:rFonts w:cstheme="minorHAnsi"/>
            <w:sz w:val="24"/>
            <w:szCs w:val="24"/>
            <w:lang w:val="en-US"/>
          </w:rPr>
          <w:t>evaluated with 5.</w:t>
        </w:r>
        <w:r w:rsidR="008C7D4B">
          <w:rPr>
            <w:rFonts w:cstheme="minorHAnsi"/>
            <w:sz w:val="24"/>
            <w:szCs w:val="24"/>
            <w:lang w:val="en-US"/>
          </w:rPr>
          <w:t xml:space="preserve"> All of the TCN</w:t>
        </w:r>
      </w:ins>
      <w:ins w:id="580" w:author="PRAKSIS" w:date="2022-06-20T21:57:00Z">
        <w:r w:rsidR="005628B5">
          <w:rPr>
            <w:rFonts w:cstheme="minorHAnsi"/>
            <w:sz w:val="24"/>
            <w:szCs w:val="24"/>
            <w:lang w:val="en-US"/>
          </w:rPr>
          <w:t>s</w:t>
        </w:r>
      </w:ins>
      <w:ins w:id="581" w:author="PRAKSIS" w:date="2022-06-20T20:12:00Z">
        <w:r w:rsidR="008C7D4B">
          <w:rPr>
            <w:rFonts w:cstheme="minorHAnsi"/>
            <w:sz w:val="24"/>
            <w:szCs w:val="24"/>
            <w:lang w:val="en-US"/>
          </w:rPr>
          <w:t xml:space="preserve"> preferences are satisfied and there i</w:t>
        </w:r>
        <w:r w:rsidR="005628B5">
          <w:rPr>
            <w:rFonts w:cstheme="minorHAnsi"/>
            <w:sz w:val="24"/>
            <w:szCs w:val="24"/>
            <w:lang w:val="en-US"/>
          </w:rPr>
          <w:t>s an appropriate match</w:t>
        </w:r>
        <w:r>
          <w:rPr>
            <w:rFonts w:cstheme="minorHAnsi"/>
            <w:sz w:val="24"/>
            <w:szCs w:val="24"/>
            <w:lang w:val="en-US"/>
          </w:rPr>
          <w:t xml:space="preserve"> for each case.</w:t>
        </w:r>
      </w:ins>
    </w:p>
    <w:p w:rsidR="006D7830" w:rsidRDefault="00DF35E7" w:rsidP="008C7D4B">
      <w:pPr>
        <w:jc w:val="both"/>
        <w:rPr>
          <w:ins w:id="582" w:author="PRAKSIS" w:date="2022-06-20T17:09:00Z"/>
          <w:rFonts w:cstheme="minorHAnsi"/>
          <w:sz w:val="24"/>
          <w:szCs w:val="24"/>
          <w:lang w:val="en-US"/>
        </w:rPr>
      </w:pPr>
      <w:ins w:id="583" w:author="PRAKSIS" w:date="2022-06-20T17:09:00Z">
        <w:r>
          <w:rPr>
            <w:rFonts w:cstheme="minorHAnsi"/>
            <w:sz w:val="24"/>
            <w:szCs w:val="24"/>
            <w:lang w:val="en-US"/>
          </w:rPr>
          <w:t xml:space="preserve">Groups 7, </w:t>
        </w:r>
        <w:r w:rsidR="00CB72D9">
          <w:rPr>
            <w:rFonts w:cstheme="minorHAnsi"/>
            <w:sz w:val="24"/>
            <w:szCs w:val="24"/>
            <w:lang w:val="en-US"/>
          </w:rPr>
          <w:t>12</w:t>
        </w:r>
        <w:r w:rsidR="006D7830">
          <w:rPr>
            <w:rFonts w:cstheme="minorHAnsi"/>
            <w:sz w:val="24"/>
            <w:szCs w:val="24"/>
            <w:lang w:val="en-US"/>
          </w:rPr>
          <w:t xml:space="preserve"> </w:t>
        </w:r>
      </w:ins>
      <w:ins w:id="584" w:author="PRAKSIS" w:date="2022-06-20T21:35:00Z">
        <w:r w:rsidR="005628B5">
          <w:rPr>
            <w:rFonts w:cstheme="minorHAnsi"/>
            <w:sz w:val="24"/>
            <w:szCs w:val="24"/>
            <w:lang w:val="en-US"/>
          </w:rPr>
          <w:t>are</w:t>
        </w:r>
        <w:r w:rsidR="008C7D4B">
          <w:rPr>
            <w:rFonts w:cstheme="minorHAnsi"/>
            <w:sz w:val="24"/>
            <w:szCs w:val="24"/>
            <w:lang w:val="en-US"/>
          </w:rPr>
          <w:t xml:space="preserve"> </w:t>
        </w:r>
      </w:ins>
      <w:ins w:id="585" w:author="PRAKSIS" w:date="2022-06-20T17:09:00Z">
        <w:r w:rsidR="006D7830">
          <w:rPr>
            <w:rFonts w:cstheme="minorHAnsi"/>
            <w:sz w:val="24"/>
            <w:szCs w:val="24"/>
            <w:lang w:val="en-US"/>
          </w:rPr>
          <w:t>evaluated with 4.9.</w:t>
        </w:r>
      </w:ins>
      <w:ins w:id="586" w:author="PRAKSIS" w:date="2022-06-20T19:53:00Z">
        <w:r w:rsidR="00CB72D9">
          <w:rPr>
            <w:rFonts w:cstheme="minorHAnsi"/>
            <w:sz w:val="24"/>
            <w:szCs w:val="24"/>
            <w:lang w:val="en-US"/>
          </w:rPr>
          <w:t xml:space="preserve"> In the </w:t>
        </w:r>
      </w:ins>
      <w:ins w:id="587" w:author="PRAKSIS" w:date="2022-06-20T19:54:00Z">
        <w:r w:rsidR="00CB72D9">
          <w:rPr>
            <w:rFonts w:cstheme="minorHAnsi"/>
            <w:sz w:val="24"/>
            <w:szCs w:val="24"/>
            <w:lang w:val="en-US"/>
          </w:rPr>
          <w:t>Group 7</w:t>
        </w:r>
      </w:ins>
      <w:ins w:id="588" w:author="PRAKSIS" w:date="2022-06-20T19:56:00Z">
        <w:r w:rsidR="00CB72D9">
          <w:rPr>
            <w:rFonts w:cstheme="minorHAnsi"/>
            <w:sz w:val="24"/>
            <w:szCs w:val="24"/>
            <w:lang w:val="en-US"/>
          </w:rPr>
          <w:t xml:space="preserve">, TCN 2 </w:t>
        </w:r>
      </w:ins>
      <w:ins w:id="589" w:author="PRAKSIS" w:date="2022-06-20T19:57:00Z">
        <w:r w:rsidR="00CB72D9">
          <w:rPr>
            <w:rFonts w:cstheme="minorHAnsi"/>
            <w:sz w:val="24"/>
            <w:szCs w:val="24"/>
            <w:lang w:val="en-US"/>
          </w:rPr>
          <w:t>family preference is not satisfied</w:t>
        </w:r>
      </w:ins>
      <w:ins w:id="590" w:author="PRAKSIS" w:date="2022-06-20T20:16:00Z">
        <w:r>
          <w:rPr>
            <w:rFonts w:cstheme="minorHAnsi"/>
            <w:sz w:val="24"/>
            <w:szCs w:val="24"/>
            <w:lang w:val="en-US"/>
          </w:rPr>
          <w:t xml:space="preserve">. </w:t>
        </w:r>
      </w:ins>
      <w:ins w:id="591" w:author="PRAKSIS" w:date="2022-06-20T19:58:00Z">
        <w:r w:rsidR="00CB72D9">
          <w:rPr>
            <w:rFonts w:cstheme="minorHAnsi"/>
            <w:sz w:val="24"/>
            <w:szCs w:val="24"/>
            <w:lang w:val="en-US"/>
          </w:rPr>
          <w:t xml:space="preserve">In the Group 12 the only issue is that there is a gap between the ages of </w:t>
        </w:r>
      </w:ins>
      <w:ins w:id="592" w:author="PRAKSIS" w:date="2022-06-20T20:00:00Z">
        <w:r w:rsidR="00CB72D9">
          <w:rPr>
            <w:rFonts w:cstheme="minorHAnsi"/>
            <w:sz w:val="24"/>
            <w:szCs w:val="24"/>
            <w:lang w:val="en-US"/>
          </w:rPr>
          <w:t>TCNs.</w:t>
        </w:r>
      </w:ins>
    </w:p>
    <w:p w:rsidR="00263255" w:rsidRDefault="00263255" w:rsidP="008C7D4B">
      <w:pPr>
        <w:jc w:val="both"/>
        <w:rPr>
          <w:ins w:id="593" w:author="PRAKSIS" w:date="2022-06-20T16:48:00Z"/>
          <w:rFonts w:cstheme="minorHAnsi"/>
          <w:sz w:val="24"/>
          <w:szCs w:val="24"/>
          <w:lang w:val="en-US"/>
        </w:rPr>
      </w:pPr>
      <w:ins w:id="594" w:author="PRAKSIS" w:date="2022-06-20T16:39:00Z">
        <w:r>
          <w:rPr>
            <w:rFonts w:cstheme="minorHAnsi"/>
            <w:sz w:val="24"/>
            <w:szCs w:val="24"/>
            <w:lang w:val="en-US"/>
          </w:rPr>
          <w:t>Groups 10</w:t>
        </w:r>
      </w:ins>
      <w:ins w:id="595" w:author="PRAKSIS" w:date="2022-06-21T12:13:00Z">
        <w:r w:rsidR="00492561">
          <w:rPr>
            <w:rFonts w:cstheme="minorHAnsi"/>
            <w:sz w:val="24"/>
            <w:szCs w:val="24"/>
            <w:lang w:val="en-US"/>
          </w:rPr>
          <w:t>, 13, 14, 19,</w:t>
        </w:r>
      </w:ins>
      <w:ins w:id="596" w:author="PRAKSIS" w:date="2022-06-21T12:14:00Z">
        <w:r w:rsidR="00492561">
          <w:rPr>
            <w:rFonts w:cstheme="minorHAnsi"/>
            <w:sz w:val="24"/>
            <w:szCs w:val="24"/>
            <w:lang w:val="en-US"/>
          </w:rPr>
          <w:t xml:space="preserve"> </w:t>
        </w:r>
      </w:ins>
      <w:ins w:id="597" w:author="PRAKSIS" w:date="2022-06-21T12:13:00Z">
        <w:r w:rsidR="00492561">
          <w:rPr>
            <w:rFonts w:cstheme="minorHAnsi"/>
            <w:sz w:val="24"/>
            <w:szCs w:val="24"/>
            <w:lang w:val="en-US"/>
          </w:rPr>
          <w:t>20</w:t>
        </w:r>
      </w:ins>
      <w:ins w:id="598" w:author="PRAKSIS" w:date="2022-06-20T16:39:00Z">
        <w:r>
          <w:rPr>
            <w:rFonts w:cstheme="minorHAnsi"/>
            <w:sz w:val="24"/>
            <w:szCs w:val="24"/>
            <w:lang w:val="en-US"/>
          </w:rPr>
          <w:t xml:space="preserve"> </w:t>
        </w:r>
      </w:ins>
      <w:ins w:id="599" w:author="PRAKSIS" w:date="2022-06-20T21:35:00Z">
        <w:r w:rsidR="008C7D4B">
          <w:rPr>
            <w:rFonts w:cstheme="minorHAnsi"/>
            <w:sz w:val="24"/>
            <w:szCs w:val="24"/>
            <w:lang w:val="en-US"/>
          </w:rPr>
          <w:t xml:space="preserve">are </w:t>
        </w:r>
      </w:ins>
      <w:ins w:id="600" w:author="PRAKSIS" w:date="2022-06-20T16:39:00Z">
        <w:r w:rsidR="008C7D4B">
          <w:rPr>
            <w:rFonts w:cstheme="minorHAnsi"/>
            <w:sz w:val="24"/>
            <w:szCs w:val="24"/>
            <w:lang w:val="en-US"/>
          </w:rPr>
          <w:t>evaluated with 4.8 as there are</w:t>
        </w:r>
        <w:r>
          <w:rPr>
            <w:rFonts w:cstheme="minorHAnsi"/>
            <w:sz w:val="24"/>
            <w:szCs w:val="24"/>
            <w:lang w:val="en-US"/>
          </w:rPr>
          <w:t xml:space="preserve"> some violated preferences. For example</w:t>
        </w:r>
      </w:ins>
      <w:ins w:id="601" w:author="PRAKSIS" w:date="2022-06-20T16:40:00Z">
        <w:r w:rsidR="008C7D4B">
          <w:rPr>
            <w:rFonts w:cstheme="minorHAnsi"/>
            <w:sz w:val="24"/>
            <w:szCs w:val="24"/>
            <w:lang w:val="en-US"/>
          </w:rPr>
          <w:t>: Group</w:t>
        </w:r>
        <w:r>
          <w:rPr>
            <w:rFonts w:cstheme="minorHAnsi"/>
            <w:sz w:val="24"/>
            <w:szCs w:val="24"/>
            <w:lang w:val="en-US"/>
          </w:rPr>
          <w:t xml:space="preserve"> 10</w:t>
        </w:r>
      </w:ins>
      <w:ins w:id="602" w:author="PRAKSIS" w:date="2022-06-20T21:58:00Z">
        <w:r w:rsidR="005628B5">
          <w:rPr>
            <w:rFonts w:cstheme="minorHAnsi"/>
            <w:sz w:val="24"/>
            <w:szCs w:val="24"/>
            <w:lang w:val="en-US"/>
          </w:rPr>
          <w:t>,</w:t>
        </w:r>
      </w:ins>
      <w:ins w:id="603" w:author="PRAKSIS" w:date="2022-06-20T16:40:00Z">
        <w:r>
          <w:rPr>
            <w:rFonts w:cstheme="minorHAnsi"/>
            <w:sz w:val="24"/>
            <w:szCs w:val="24"/>
            <w:lang w:val="en-US"/>
          </w:rPr>
          <w:t xml:space="preserve"> TCN 13 gender preference and</w:t>
        </w:r>
        <w:r w:rsidR="008C7D4B">
          <w:rPr>
            <w:rFonts w:cstheme="minorHAnsi"/>
            <w:sz w:val="24"/>
            <w:szCs w:val="24"/>
            <w:lang w:val="en-US"/>
          </w:rPr>
          <w:t xml:space="preserve"> TCN 27 religion preference are</w:t>
        </w:r>
        <w:r>
          <w:rPr>
            <w:rFonts w:cstheme="minorHAnsi"/>
            <w:sz w:val="24"/>
            <w:szCs w:val="24"/>
            <w:lang w:val="en-US"/>
          </w:rPr>
          <w:t xml:space="preserve"> not satisfied. </w:t>
        </w:r>
      </w:ins>
      <w:ins w:id="604" w:author="PRAKSIS" w:date="2022-06-20T16:41:00Z">
        <w:r w:rsidR="008C7D4B">
          <w:rPr>
            <w:rFonts w:cstheme="minorHAnsi"/>
            <w:sz w:val="24"/>
            <w:szCs w:val="24"/>
            <w:lang w:val="en-US"/>
          </w:rPr>
          <w:t>Group</w:t>
        </w:r>
        <w:r w:rsidR="00492561">
          <w:rPr>
            <w:rFonts w:cstheme="minorHAnsi"/>
            <w:sz w:val="24"/>
            <w:szCs w:val="24"/>
            <w:lang w:val="en-US"/>
          </w:rPr>
          <w:t xml:space="preserve"> 13, </w:t>
        </w:r>
        <w:r>
          <w:rPr>
            <w:rFonts w:cstheme="minorHAnsi"/>
            <w:sz w:val="24"/>
            <w:szCs w:val="24"/>
            <w:lang w:val="en-US"/>
          </w:rPr>
          <w:t>TCN 84 age preference and TCN</w:t>
        </w:r>
      </w:ins>
      <w:ins w:id="605" w:author="PRAKSIS" w:date="2022-06-20T16:42:00Z">
        <w:r>
          <w:rPr>
            <w:rFonts w:cstheme="minorHAnsi"/>
            <w:sz w:val="24"/>
            <w:szCs w:val="24"/>
            <w:lang w:val="en-US"/>
          </w:rPr>
          <w:t xml:space="preserve"> 9 ethnicity preference</w:t>
        </w:r>
      </w:ins>
      <w:ins w:id="606" w:author="PRAKSIS" w:date="2022-06-20T16:41:00Z">
        <w:r>
          <w:rPr>
            <w:rFonts w:cstheme="minorHAnsi"/>
            <w:sz w:val="24"/>
            <w:szCs w:val="24"/>
            <w:lang w:val="en-US"/>
          </w:rPr>
          <w:t xml:space="preserve"> </w:t>
        </w:r>
      </w:ins>
      <w:ins w:id="607" w:author="PRAKSIS" w:date="2022-06-20T16:42:00Z">
        <w:r w:rsidR="008C7D4B">
          <w:rPr>
            <w:rFonts w:cstheme="minorHAnsi"/>
            <w:sz w:val="24"/>
            <w:szCs w:val="24"/>
            <w:lang w:val="en-US"/>
          </w:rPr>
          <w:t>are not satisfied. Group</w:t>
        </w:r>
        <w:r>
          <w:rPr>
            <w:rFonts w:cstheme="minorHAnsi"/>
            <w:sz w:val="24"/>
            <w:szCs w:val="24"/>
            <w:lang w:val="en-US"/>
          </w:rPr>
          <w:t xml:space="preserve"> 14</w:t>
        </w:r>
      </w:ins>
      <w:ins w:id="608" w:author="PRAKSIS" w:date="2022-06-20T21:58:00Z">
        <w:r w:rsidR="005628B5">
          <w:rPr>
            <w:rFonts w:cstheme="minorHAnsi"/>
            <w:sz w:val="24"/>
            <w:szCs w:val="24"/>
            <w:lang w:val="en-US"/>
          </w:rPr>
          <w:t>,</w:t>
        </w:r>
      </w:ins>
      <w:ins w:id="609" w:author="PRAKSIS" w:date="2022-06-20T16:42:00Z">
        <w:r>
          <w:rPr>
            <w:rFonts w:cstheme="minorHAnsi"/>
            <w:sz w:val="24"/>
            <w:szCs w:val="24"/>
            <w:lang w:val="en-US"/>
          </w:rPr>
          <w:t xml:space="preserve"> </w:t>
        </w:r>
      </w:ins>
      <w:ins w:id="610" w:author="PRAKSIS" w:date="2022-06-20T16:43:00Z">
        <w:r w:rsidR="008C7D4B">
          <w:rPr>
            <w:rFonts w:cstheme="minorHAnsi"/>
            <w:sz w:val="24"/>
            <w:szCs w:val="24"/>
            <w:lang w:val="en-US"/>
          </w:rPr>
          <w:t>TCN 93 age preference is not satisfied. Group</w:t>
        </w:r>
        <w:r>
          <w:rPr>
            <w:rFonts w:cstheme="minorHAnsi"/>
            <w:sz w:val="24"/>
            <w:szCs w:val="24"/>
            <w:lang w:val="en-US"/>
          </w:rPr>
          <w:t xml:space="preserve"> 19, TCN 62 age preference </w:t>
        </w:r>
      </w:ins>
      <w:ins w:id="611" w:author="PRAKSIS" w:date="2022-06-20T16:44:00Z">
        <w:r>
          <w:rPr>
            <w:rFonts w:cstheme="minorHAnsi"/>
            <w:sz w:val="24"/>
            <w:szCs w:val="24"/>
            <w:lang w:val="en-US"/>
          </w:rPr>
          <w:t xml:space="preserve">and TCN 15 ethnicity preference </w:t>
        </w:r>
      </w:ins>
      <w:ins w:id="612" w:author="PRAKSIS" w:date="2022-06-20T16:43:00Z">
        <w:r w:rsidR="008C7D4B">
          <w:rPr>
            <w:rFonts w:cstheme="minorHAnsi"/>
            <w:sz w:val="24"/>
            <w:szCs w:val="24"/>
            <w:lang w:val="en-US"/>
          </w:rPr>
          <w:t>are</w:t>
        </w:r>
        <w:r>
          <w:rPr>
            <w:rFonts w:cstheme="minorHAnsi"/>
            <w:sz w:val="24"/>
            <w:szCs w:val="24"/>
            <w:lang w:val="en-US"/>
          </w:rPr>
          <w:t xml:space="preserve"> not satisfied</w:t>
        </w:r>
      </w:ins>
      <w:ins w:id="613" w:author="PRAKSIS" w:date="2022-06-20T16:44:00Z">
        <w:r w:rsidR="00927160">
          <w:rPr>
            <w:rFonts w:cstheme="minorHAnsi"/>
            <w:sz w:val="24"/>
            <w:szCs w:val="24"/>
            <w:lang w:val="en-US"/>
          </w:rPr>
          <w:t>.</w:t>
        </w:r>
      </w:ins>
      <w:ins w:id="614" w:author="PRAKSIS" w:date="2022-06-20T16:45:00Z">
        <w:r w:rsidR="008C7D4B">
          <w:rPr>
            <w:rFonts w:cstheme="minorHAnsi"/>
            <w:sz w:val="24"/>
            <w:szCs w:val="24"/>
            <w:lang w:val="en-US"/>
          </w:rPr>
          <w:t xml:space="preserve"> Group</w:t>
        </w:r>
        <w:r w:rsidR="00927160">
          <w:rPr>
            <w:rFonts w:cstheme="minorHAnsi"/>
            <w:sz w:val="24"/>
            <w:szCs w:val="24"/>
            <w:lang w:val="en-US"/>
          </w:rPr>
          <w:t xml:space="preserve"> 20 the location preference</w:t>
        </w:r>
        <w:r w:rsidR="008C7D4B">
          <w:rPr>
            <w:rFonts w:cstheme="minorHAnsi"/>
            <w:sz w:val="24"/>
            <w:szCs w:val="24"/>
            <w:lang w:val="en-US"/>
          </w:rPr>
          <w:t xml:space="preserve"> of TCN 31 and 51 are</w:t>
        </w:r>
        <w:r w:rsidR="00927160">
          <w:rPr>
            <w:rFonts w:cstheme="minorHAnsi"/>
            <w:sz w:val="24"/>
            <w:szCs w:val="24"/>
            <w:lang w:val="en-US"/>
          </w:rPr>
          <w:t xml:space="preserve"> not satisfied and</w:t>
        </w:r>
      </w:ins>
      <w:ins w:id="615" w:author="PRAKSIS" w:date="2022-06-20T16:46:00Z">
        <w:r w:rsidR="00927160">
          <w:rPr>
            <w:rFonts w:cstheme="minorHAnsi"/>
            <w:sz w:val="24"/>
            <w:szCs w:val="24"/>
            <w:lang w:val="en-US"/>
          </w:rPr>
          <w:t>, this is not an appropriate cohabitation as there will live males and</w:t>
        </w:r>
      </w:ins>
      <w:ins w:id="616" w:author="PRAKSIS" w:date="2022-06-20T22:00:00Z">
        <w:r w:rsidR="005628B5">
          <w:rPr>
            <w:rFonts w:cstheme="minorHAnsi"/>
            <w:sz w:val="24"/>
            <w:szCs w:val="24"/>
            <w:lang w:val="en-US"/>
          </w:rPr>
          <w:t xml:space="preserve"> a</w:t>
        </w:r>
      </w:ins>
      <w:ins w:id="617" w:author="PRAKSIS" w:date="2022-06-20T16:46:00Z">
        <w:r w:rsidR="00927160">
          <w:rPr>
            <w:rFonts w:cstheme="minorHAnsi"/>
            <w:sz w:val="24"/>
            <w:szCs w:val="24"/>
            <w:lang w:val="en-US"/>
          </w:rPr>
          <w:t xml:space="preserve"> female together and maybe there will be problems.</w:t>
        </w:r>
      </w:ins>
    </w:p>
    <w:p w:rsidR="00927160" w:rsidRDefault="00F96224" w:rsidP="008C7D4B">
      <w:pPr>
        <w:jc w:val="both"/>
        <w:rPr>
          <w:ins w:id="618" w:author="PRAKSIS" w:date="2022-06-20T16:34:00Z"/>
          <w:rFonts w:cstheme="minorHAnsi"/>
          <w:sz w:val="24"/>
          <w:szCs w:val="24"/>
          <w:lang w:val="en-US"/>
        </w:rPr>
      </w:pPr>
      <w:ins w:id="619" w:author="PRAKSIS" w:date="2022-06-20T16:48:00Z">
        <w:r>
          <w:rPr>
            <w:rFonts w:cstheme="minorHAnsi"/>
            <w:sz w:val="24"/>
            <w:szCs w:val="24"/>
            <w:lang w:val="en-US"/>
          </w:rPr>
          <w:t xml:space="preserve">Groups 1, 6 </w:t>
        </w:r>
        <w:r w:rsidR="00927160">
          <w:rPr>
            <w:rFonts w:cstheme="minorHAnsi"/>
            <w:sz w:val="24"/>
            <w:szCs w:val="24"/>
            <w:lang w:val="en-US"/>
          </w:rPr>
          <w:t xml:space="preserve">&amp; 18 </w:t>
        </w:r>
      </w:ins>
      <w:ins w:id="620" w:author="PRAKSIS" w:date="2022-06-20T21:38:00Z">
        <w:r w:rsidR="008C7D4B">
          <w:rPr>
            <w:rFonts w:cstheme="minorHAnsi"/>
            <w:sz w:val="24"/>
            <w:szCs w:val="24"/>
            <w:lang w:val="en-US"/>
          </w:rPr>
          <w:t xml:space="preserve">are </w:t>
        </w:r>
      </w:ins>
      <w:ins w:id="621" w:author="PRAKSIS" w:date="2022-06-20T16:48:00Z">
        <w:r w:rsidR="00927160">
          <w:rPr>
            <w:rFonts w:cstheme="minorHAnsi"/>
            <w:sz w:val="24"/>
            <w:szCs w:val="24"/>
            <w:lang w:val="en-US"/>
          </w:rPr>
          <w:t>e</w:t>
        </w:r>
        <w:r w:rsidR="00492561">
          <w:rPr>
            <w:rFonts w:cstheme="minorHAnsi"/>
            <w:sz w:val="24"/>
            <w:szCs w:val="24"/>
            <w:lang w:val="en-US"/>
          </w:rPr>
          <w:t>valuated with 4.7</w:t>
        </w:r>
      </w:ins>
      <w:ins w:id="622" w:author="PRAKSIS" w:date="2022-06-20T22:00:00Z">
        <w:r w:rsidR="005628B5">
          <w:rPr>
            <w:rFonts w:cstheme="minorHAnsi"/>
            <w:sz w:val="24"/>
            <w:szCs w:val="24"/>
            <w:lang w:val="en-US"/>
          </w:rPr>
          <w:t>,</w:t>
        </w:r>
      </w:ins>
      <w:ins w:id="623" w:author="PRAKSIS" w:date="2022-06-20T16:48:00Z">
        <w:r w:rsidR="005628B5">
          <w:rPr>
            <w:rFonts w:cstheme="minorHAnsi"/>
            <w:sz w:val="24"/>
            <w:szCs w:val="24"/>
            <w:lang w:val="en-US"/>
          </w:rPr>
          <w:t xml:space="preserve"> a</w:t>
        </w:r>
        <w:r w:rsidR="008C7D4B">
          <w:rPr>
            <w:rFonts w:cstheme="minorHAnsi"/>
            <w:sz w:val="24"/>
            <w:szCs w:val="24"/>
            <w:lang w:val="en-US"/>
          </w:rPr>
          <w:t>s there are</w:t>
        </w:r>
        <w:r w:rsidR="00927160">
          <w:rPr>
            <w:rFonts w:cstheme="minorHAnsi"/>
            <w:sz w:val="24"/>
            <w:szCs w:val="24"/>
            <w:lang w:val="en-US"/>
          </w:rPr>
          <w:t xml:space="preserve"> some violated preferences.</w:t>
        </w:r>
      </w:ins>
      <w:ins w:id="624" w:author="PRAKSIS" w:date="2022-06-20T16:51:00Z">
        <w:r w:rsidR="00927160">
          <w:rPr>
            <w:rFonts w:cstheme="minorHAnsi"/>
            <w:sz w:val="24"/>
            <w:szCs w:val="24"/>
            <w:lang w:val="en-US"/>
          </w:rPr>
          <w:t xml:space="preserve"> For the Group 1 TC</w:t>
        </w:r>
      </w:ins>
      <w:ins w:id="625" w:author="PRAKSIS" w:date="2022-06-20T16:52:00Z">
        <w:r w:rsidR="00927160">
          <w:rPr>
            <w:rFonts w:cstheme="minorHAnsi"/>
            <w:sz w:val="24"/>
            <w:szCs w:val="24"/>
            <w:lang w:val="en-US"/>
          </w:rPr>
          <w:t xml:space="preserve">N 16 </w:t>
        </w:r>
      </w:ins>
      <w:ins w:id="626" w:author="PRAKSIS" w:date="2022-06-20T16:53:00Z">
        <w:r w:rsidR="00927160">
          <w:rPr>
            <w:rFonts w:cstheme="minorHAnsi"/>
            <w:sz w:val="24"/>
            <w:szCs w:val="24"/>
            <w:lang w:val="en-US"/>
          </w:rPr>
          <w:t xml:space="preserve">nationality preference, </w:t>
        </w:r>
      </w:ins>
      <w:ins w:id="627" w:author="PRAKSIS" w:date="2022-06-20T16:54:00Z">
        <w:r w:rsidR="00927160">
          <w:rPr>
            <w:rFonts w:cstheme="minorHAnsi"/>
            <w:sz w:val="24"/>
            <w:szCs w:val="24"/>
            <w:lang w:val="en-US"/>
          </w:rPr>
          <w:t>TCN 63 religion preference and</w:t>
        </w:r>
        <w:r w:rsidR="008C7D4B">
          <w:rPr>
            <w:rFonts w:cstheme="minorHAnsi"/>
            <w:sz w:val="24"/>
            <w:szCs w:val="24"/>
            <w:lang w:val="en-US"/>
          </w:rPr>
          <w:t xml:space="preserve"> TCN 20 location preference are</w:t>
        </w:r>
        <w:r w:rsidR="00927160">
          <w:rPr>
            <w:rFonts w:cstheme="minorHAnsi"/>
            <w:sz w:val="24"/>
            <w:szCs w:val="24"/>
            <w:lang w:val="en-US"/>
          </w:rPr>
          <w:t xml:space="preserve"> not satisfied. </w:t>
        </w:r>
      </w:ins>
      <w:ins w:id="628" w:author="PRAKSIS" w:date="2022-06-20T20:07:00Z">
        <w:r>
          <w:rPr>
            <w:rFonts w:cstheme="minorHAnsi"/>
            <w:sz w:val="24"/>
            <w:szCs w:val="24"/>
            <w:lang w:val="en-US"/>
          </w:rPr>
          <w:t xml:space="preserve">In the Group 6 TCN 34 age preference and </w:t>
        </w:r>
      </w:ins>
      <w:ins w:id="629" w:author="PRAKSIS" w:date="2022-06-20T20:08:00Z">
        <w:r w:rsidR="008C7D4B">
          <w:rPr>
            <w:rFonts w:cstheme="minorHAnsi"/>
            <w:sz w:val="24"/>
            <w:szCs w:val="24"/>
            <w:lang w:val="en-US"/>
          </w:rPr>
          <w:t>nationality preference ar</w:t>
        </w:r>
        <w:r>
          <w:rPr>
            <w:rFonts w:cstheme="minorHAnsi"/>
            <w:sz w:val="24"/>
            <w:szCs w:val="24"/>
            <w:lang w:val="en-US"/>
          </w:rPr>
          <w:t xml:space="preserve">e not satisfied. </w:t>
        </w:r>
      </w:ins>
      <w:ins w:id="630" w:author="PRAKSIS" w:date="2022-06-20T16:54:00Z">
        <w:r w:rsidR="00927160">
          <w:rPr>
            <w:rFonts w:cstheme="minorHAnsi"/>
            <w:sz w:val="24"/>
            <w:szCs w:val="24"/>
            <w:lang w:val="en-US"/>
          </w:rPr>
          <w:t>About Group 18</w:t>
        </w:r>
      </w:ins>
      <w:ins w:id="631" w:author="PRAKSIS" w:date="2022-06-20T16:55:00Z">
        <w:r w:rsidR="00927160">
          <w:rPr>
            <w:rFonts w:cstheme="minorHAnsi"/>
            <w:sz w:val="24"/>
            <w:szCs w:val="24"/>
            <w:lang w:val="en-US"/>
          </w:rPr>
          <w:t xml:space="preserve">, </w:t>
        </w:r>
        <w:r w:rsidR="005E495F">
          <w:rPr>
            <w:rFonts w:cstheme="minorHAnsi"/>
            <w:sz w:val="24"/>
            <w:szCs w:val="24"/>
            <w:lang w:val="en-US"/>
          </w:rPr>
          <w:t>T</w:t>
        </w:r>
        <w:r w:rsidR="008C7D4B">
          <w:rPr>
            <w:rFonts w:cstheme="minorHAnsi"/>
            <w:sz w:val="24"/>
            <w:szCs w:val="24"/>
            <w:lang w:val="en-US"/>
          </w:rPr>
          <w:t>CN 88 nationality preference is</w:t>
        </w:r>
        <w:r w:rsidR="005E495F">
          <w:rPr>
            <w:rFonts w:cstheme="minorHAnsi"/>
            <w:sz w:val="24"/>
            <w:szCs w:val="24"/>
            <w:lang w:val="en-US"/>
          </w:rPr>
          <w:t xml:space="preserve"> not satisfied and in this group there is the </w:t>
        </w:r>
      </w:ins>
      <w:ins w:id="632" w:author="PRAKSIS" w:date="2022-06-20T16:56:00Z">
        <w:r w:rsidR="005628B5">
          <w:rPr>
            <w:rFonts w:cstheme="minorHAnsi"/>
            <w:sz w:val="24"/>
            <w:szCs w:val="24"/>
            <w:lang w:val="en-US"/>
          </w:rPr>
          <w:t>match</w:t>
        </w:r>
      </w:ins>
      <w:ins w:id="633" w:author="PRAKSIS" w:date="2022-06-20T22:01:00Z">
        <w:r w:rsidR="005628B5">
          <w:rPr>
            <w:rFonts w:cstheme="minorHAnsi"/>
            <w:sz w:val="24"/>
            <w:szCs w:val="24"/>
            <w:lang w:val="en-US"/>
          </w:rPr>
          <w:t>ing</w:t>
        </w:r>
      </w:ins>
      <w:ins w:id="634" w:author="PRAKSIS" w:date="2022-06-20T16:55:00Z">
        <w:r w:rsidR="005E495F">
          <w:rPr>
            <w:rFonts w:cstheme="minorHAnsi"/>
            <w:sz w:val="24"/>
            <w:szCs w:val="24"/>
            <w:lang w:val="en-US"/>
          </w:rPr>
          <w:t xml:space="preserve"> of different </w:t>
        </w:r>
      </w:ins>
      <w:ins w:id="635" w:author="PRAKSIS" w:date="2022-06-20T16:56:00Z">
        <w:r w:rsidR="005E495F">
          <w:rPr>
            <w:rFonts w:cstheme="minorHAnsi"/>
            <w:sz w:val="24"/>
            <w:szCs w:val="24"/>
            <w:lang w:val="en-US"/>
          </w:rPr>
          <w:t>genders and maybe this is not the appropriate solution.</w:t>
        </w:r>
      </w:ins>
    </w:p>
    <w:p w:rsidR="00263255" w:rsidRDefault="00F96224">
      <w:pPr>
        <w:jc w:val="both"/>
        <w:rPr>
          <w:ins w:id="636" w:author="PRAKSIS" w:date="2022-06-20T20:38:00Z"/>
          <w:rFonts w:cstheme="minorHAnsi"/>
          <w:sz w:val="24"/>
          <w:szCs w:val="24"/>
          <w:lang w:val="en-US"/>
        </w:rPr>
        <w:pPrChange w:id="637" w:author="PRAKSIS" w:date="2022-06-20T21:01:00Z">
          <w:pPr/>
        </w:pPrChange>
      </w:pPr>
      <w:ins w:id="638" w:author="PRAKSIS" w:date="2022-06-20T20:04:00Z">
        <w:r>
          <w:rPr>
            <w:rFonts w:cstheme="minorHAnsi"/>
            <w:sz w:val="24"/>
            <w:szCs w:val="24"/>
            <w:lang w:val="en-US"/>
          </w:rPr>
          <w:t xml:space="preserve">Group 8 </w:t>
        </w:r>
      </w:ins>
      <w:ins w:id="639" w:author="PRAKSIS" w:date="2022-06-20T21:39:00Z">
        <w:r w:rsidR="008C7D4B">
          <w:rPr>
            <w:rFonts w:cstheme="minorHAnsi"/>
            <w:sz w:val="24"/>
            <w:szCs w:val="24"/>
            <w:lang w:val="en-US"/>
          </w:rPr>
          <w:t xml:space="preserve">is </w:t>
        </w:r>
      </w:ins>
      <w:ins w:id="640" w:author="PRAKSIS" w:date="2022-06-20T20:04:00Z">
        <w:r>
          <w:rPr>
            <w:rFonts w:cstheme="minorHAnsi"/>
            <w:sz w:val="24"/>
            <w:szCs w:val="24"/>
            <w:lang w:val="en-US"/>
          </w:rPr>
          <w:t xml:space="preserve">evaluated with 4.6. </w:t>
        </w:r>
      </w:ins>
      <w:ins w:id="641" w:author="PRAKSIS" w:date="2022-06-20T20:05:00Z">
        <w:r>
          <w:rPr>
            <w:rFonts w:cstheme="minorHAnsi"/>
            <w:sz w:val="24"/>
            <w:szCs w:val="24"/>
            <w:lang w:val="en-US"/>
          </w:rPr>
          <w:t xml:space="preserve">Many preferences </w:t>
        </w:r>
      </w:ins>
      <w:ins w:id="642" w:author="PRAKSIS" w:date="2022-06-20T21:39:00Z">
        <w:r w:rsidR="008C7D4B">
          <w:rPr>
            <w:rFonts w:cstheme="minorHAnsi"/>
            <w:sz w:val="24"/>
            <w:szCs w:val="24"/>
            <w:lang w:val="en-US"/>
          </w:rPr>
          <w:t xml:space="preserve">are </w:t>
        </w:r>
      </w:ins>
      <w:ins w:id="643" w:author="PRAKSIS" w:date="2022-06-20T20:05:00Z">
        <w:r w:rsidR="008C7D4B">
          <w:rPr>
            <w:rFonts w:cstheme="minorHAnsi"/>
            <w:sz w:val="24"/>
            <w:szCs w:val="24"/>
            <w:lang w:val="en-US"/>
          </w:rPr>
          <w:t>satisfied but there ar</w:t>
        </w:r>
        <w:r>
          <w:rPr>
            <w:rFonts w:cstheme="minorHAnsi"/>
            <w:sz w:val="24"/>
            <w:szCs w:val="24"/>
            <w:lang w:val="en-US"/>
          </w:rPr>
          <w:t xml:space="preserve">e some </w:t>
        </w:r>
      </w:ins>
      <w:ins w:id="644" w:author="PRAKSIS" w:date="2022-06-20T20:10:00Z">
        <w:r>
          <w:rPr>
            <w:rFonts w:cstheme="minorHAnsi"/>
            <w:sz w:val="24"/>
            <w:szCs w:val="24"/>
            <w:lang w:val="en-US"/>
          </w:rPr>
          <w:t xml:space="preserve">TCN preferences </w:t>
        </w:r>
      </w:ins>
      <w:ins w:id="645" w:author="PRAKSIS" w:date="2022-06-20T20:05:00Z">
        <w:r>
          <w:rPr>
            <w:rFonts w:cstheme="minorHAnsi"/>
            <w:sz w:val="24"/>
            <w:szCs w:val="24"/>
            <w:lang w:val="en-US"/>
          </w:rPr>
          <w:t xml:space="preserve">without </w:t>
        </w:r>
        <w:r w:rsidR="001A08F2">
          <w:rPr>
            <w:rFonts w:cstheme="minorHAnsi"/>
            <w:sz w:val="24"/>
            <w:szCs w:val="24"/>
            <w:lang w:val="en-US"/>
          </w:rPr>
          <w:t xml:space="preserve">satisfaction, for example </w:t>
        </w:r>
      </w:ins>
      <w:ins w:id="646" w:author="PRAKSIS" w:date="2022-06-20T20:25:00Z">
        <w:r w:rsidR="001A08F2">
          <w:rPr>
            <w:rFonts w:cstheme="minorHAnsi"/>
            <w:sz w:val="24"/>
            <w:szCs w:val="24"/>
            <w:lang w:val="en-US"/>
          </w:rPr>
          <w:t xml:space="preserve">TCN </w:t>
        </w:r>
      </w:ins>
      <w:ins w:id="647" w:author="PRAKSIS" w:date="2022-06-20T20:27:00Z">
        <w:r w:rsidR="001A08F2" w:rsidRPr="001A08F2">
          <w:rPr>
            <w:rFonts w:cstheme="minorHAnsi"/>
            <w:sz w:val="24"/>
            <w:szCs w:val="24"/>
            <w:lang w:val="en-US"/>
          </w:rPr>
          <w:t>79 age and religi</w:t>
        </w:r>
        <w:r w:rsidR="008C7D4B">
          <w:rPr>
            <w:rFonts w:cstheme="minorHAnsi"/>
            <w:sz w:val="24"/>
            <w:szCs w:val="24"/>
            <w:lang w:val="en-US"/>
          </w:rPr>
          <w:t>on preferences a</w:t>
        </w:r>
        <w:r w:rsidR="001A08F2" w:rsidRPr="001A08F2">
          <w:rPr>
            <w:rFonts w:cstheme="minorHAnsi"/>
            <w:sz w:val="24"/>
            <w:szCs w:val="24"/>
            <w:lang w:val="en-US"/>
          </w:rPr>
          <w:t>re not satisfied</w:t>
        </w:r>
        <w:r w:rsidR="001A08F2">
          <w:rPr>
            <w:rFonts w:cstheme="minorHAnsi"/>
            <w:sz w:val="24"/>
            <w:szCs w:val="24"/>
            <w:lang w:val="en-US"/>
          </w:rPr>
          <w:t>. Also we evaluated with 4 the gender preference as there have been a ma</w:t>
        </w:r>
      </w:ins>
      <w:ins w:id="648" w:author="PRAKSIS" w:date="2022-06-20T20:28:00Z">
        <w:r w:rsidR="001A08F2">
          <w:rPr>
            <w:rFonts w:cstheme="minorHAnsi"/>
            <w:sz w:val="24"/>
            <w:szCs w:val="24"/>
            <w:lang w:val="en-US"/>
          </w:rPr>
          <w:t>t</w:t>
        </w:r>
      </w:ins>
      <w:ins w:id="649" w:author="PRAKSIS" w:date="2022-06-20T20:27:00Z">
        <w:r w:rsidR="001A08F2">
          <w:rPr>
            <w:rFonts w:cstheme="minorHAnsi"/>
            <w:sz w:val="24"/>
            <w:szCs w:val="24"/>
            <w:lang w:val="en-US"/>
          </w:rPr>
          <w:t>ching</w:t>
        </w:r>
      </w:ins>
      <w:ins w:id="650" w:author="PRAKSIS" w:date="2022-06-20T20:28:00Z">
        <w:r w:rsidR="001A08F2">
          <w:rPr>
            <w:rFonts w:cstheme="minorHAnsi"/>
            <w:sz w:val="24"/>
            <w:szCs w:val="24"/>
            <w:lang w:val="en-US"/>
          </w:rPr>
          <w:t xml:space="preserve"> between male and female.</w:t>
        </w:r>
      </w:ins>
    </w:p>
    <w:p w:rsidR="00F81F90" w:rsidRDefault="00F81F90">
      <w:pPr>
        <w:jc w:val="both"/>
        <w:rPr>
          <w:ins w:id="651" w:author="PRAKSIS" w:date="2022-06-20T20:28:00Z"/>
          <w:rFonts w:cstheme="minorHAnsi"/>
          <w:sz w:val="24"/>
          <w:szCs w:val="24"/>
          <w:lang w:val="en-US"/>
        </w:rPr>
        <w:pPrChange w:id="652" w:author="PRAKSIS" w:date="2022-06-20T21:01:00Z">
          <w:pPr/>
        </w:pPrChange>
      </w:pPr>
      <w:ins w:id="653" w:author="PRAKSIS" w:date="2022-06-20T20:38:00Z">
        <w:r>
          <w:rPr>
            <w:rFonts w:cstheme="minorHAnsi"/>
            <w:sz w:val="24"/>
            <w:szCs w:val="24"/>
            <w:lang w:val="en-US"/>
          </w:rPr>
          <w:t xml:space="preserve">Group 2 </w:t>
        </w:r>
      </w:ins>
      <w:ins w:id="654" w:author="PRAKSIS" w:date="2022-06-20T21:39:00Z">
        <w:r w:rsidR="008C7D4B">
          <w:rPr>
            <w:rFonts w:cstheme="minorHAnsi"/>
            <w:sz w:val="24"/>
            <w:szCs w:val="24"/>
            <w:lang w:val="en-US"/>
          </w:rPr>
          <w:t xml:space="preserve">is </w:t>
        </w:r>
      </w:ins>
      <w:ins w:id="655" w:author="PRAKSIS" w:date="2022-06-20T20:38:00Z">
        <w:r>
          <w:rPr>
            <w:rFonts w:cstheme="minorHAnsi"/>
            <w:sz w:val="24"/>
            <w:szCs w:val="24"/>
            <w:lang w:val="en-US"/>
          </w:rPr>
          <w:t xml:space="preserve">evaluated with 4.5. </w:t>
        </w:r>
      </w:ins>
      <w:ins w:id="656" w:author="PRAKSIS" w:date="2022-06-20T20:39:00Z">
        <w:r w:rsidR="008C7D4B">
          <w:rPr>
            <w:rFonts w:cstheme="minorHAnsi"/>
            <w:sz w:val="24"/>
            <w:szCs w:val="24"/>
            <w:lang w:val="en-US"/>
          </w:rPr>
          <w:t xml:space="preserve"> There i</w:t>
        </w:r>
        <w:r>
          <w:rPr>
            <w:rFonts w:cstheme="minorHAnsi"/>
            <w:sz w:val="24"/>
            <w:szCs w:val="24"/>
            <w:lang w:val="en-US"/>
          </w:rPr>
          <w:t>s no</w:t>
        </w:r>
      </w:ins>
      <w:ins w:id="657" w:author="PRAKSIS" w:date="2022-06-20T21:40:00Z">
        <w:r w:rsidR="008C7D4B">
          <w:rPr>
            <w:rFonts w:cstheme="minorHAnsi"/>
            <w:sz w:val="24"/>
            <w:szCs w:val="24"/>
            <w:lang w:val="en-US"/>
          </w:rPr>
          <w:t>t</w:t>
        </w:r>
      </w:ins>
      <w:ins w:id="658" w:author="PRAKSIS" w:date="2022-06-20T20:39:00Z">
        <w:r>
          <w:rPr>
            <w:rFonts w:cstheme="minorHAnsi"/>
            <w:sz w:val="24"/>
            <w:szCs w:val="24"/>
            <w:lang w:val="en-US"/>
          </w:rPr>
          <w:t xml:space="preserve"> any </w:t>
        </w:r>
      </w:ins>
      <w:ins w:id="659" w:author="PRAKSIS" w:date="2022-06-21T12:14:00Z">
        <w:r w:rsidR="00492561">
          <w:rPr>
            <w:rFonts w:cstheme="minorHAnsi"/>
            <w:sz w:val="24"/>
            <w:szCs w:val="24"/>
            <w:lang w:val="en-US"/>
          </w:rPr>
          <w:t>satisfaction for</w:t>
        </w:r>
      </w:ins>
      <w:ins w:id="660" w:author="PRAKSIS" w:date="2022-06-20T20:40:00Z">
        <w:r>
          <w:rPr>
            <w:rFonts w:cstheme="minorHAnsi"/>
            <w:sz w:val="24"/>
            <w:szCs w:val="24"/>
            <w:lang w:val="en-US"/>
          </w:rPr>
          <w:t xml:space="preserve"> nat</w:t>
        </w:r>
        <w:r w:rsidR="008C7D4B">
          <w:rPr>
            <w:rFonts w:cstheme="minorHAnsi"/>
            <w:sz w:val="24"/>
            <w:szCs w:val="24"/>
            <w:lang w:val="en-US"/>
          </w:rPr>
          <w:t>ionality preference and there i</w:t>
        </w:r>
        <w:r>
          <w:rPr>
            <w:rFonts w:cstheme="minorHAnsi"/>
            <w:sz w:val="24"/>
            <w:szCs w:val="24"/>
            <w:lang w:val="en-US"/>
          </w:rPr>
          <w:t xml:space="preserve">s not an appropriate gender matching. </w:t>
        </w:r>
      </w:ins>
    </w:p>
    <w:p w:rsidR="001A08F2" w:rsidRDefault="001A08F2">
      <w:pPr>
        <w:jc w:val="both"/>
        <w:rPr>
          <w:ins w:id="661" w:author="PRAKSIS" w:date="2022-06-20T20:41:00Z"/>
          <w:rFonts w:cstheme="minorHAnsi"/>
          <w:sz w:val="24"/>
          <w:szCs w:val="24"/>
          <w:lang w:val="en-US"/>
        </w:rPr>
        <w:pPrChange w:id="662" w:author="PRAKSIS" w:date="2022-06-20T21:01:00Z">
          <w:pPr/>
        </w:pPrChange>
      </w:pPr>
      <w:ins w:id="663" w:author="PRAKSIS" w:date="2022-06-20T20:28:00Z">
        <w:r>
          <w:rPr>
            <w:rFonts w:cstheme="minorHAnsi"/>
            <w:sz w:val="24"/>
            <w:szCs w:val="24"/>
            <w:lang w:val="en-US"/>
          </w:rPr>
          <w:t xml:space="preserve">Groups 3 and </w:t>
        </w:r>
      </w:ins>
      <w:ins w:id="664" w:author="PRAKSIS" w:date="2022-06-20T20:30:00Z">
        <w:r>
          <w:rPr>
            <w:rFonts w:cstheme="minorHAnsi"/>
            <w:sz w:val="24"/>
            <w:szCs w:val="24"/>
            <w:lang w:val="en-US"/>
          </w:rPr>
          <w:t xml:space="preserve">4 </w:t>
        </w:r>
      </w:ins>
      <w:ins w:id="665" w:author="PRAKSIS" w:date="2022-06-20T21:40:00Z">
        <w:r w:rsidR="008C7D4B">
          <w:rPr>
            <w:rFonts w:cstheme="minorHAnsi"/>
            <w:sz w:val="24"/>
            <w:szCs w:val="24"/>
            <w:lang w:val="en-US"/>
          </w:rPr>
          <w:t xml:space="preserve">are </w:t>
        </w:r>
      </w:ins>
      <w:ins w:id="666" w:author="PRAKSIS" w:date="2022-06-20T20:28:00Z">
        <w:r>
          <w:rPr>
            <w:rFonts w:cstheme="minorHAnsi"/>
            <w:sz w:val="24"/>
            <w:szCs w:val="24"/>
            <w:lang w:val="en-US"/>
          </w:rPr>
          <w:t xml:space="preserve">evaluated with 4.3. </w:t>
        </w:r>
      </w:ins>
      <w:ins w:id="667" w:author="PRAKSIS" w:date="2022-06-20T20:29:00Z">
        <w:r w:rsidR="00156AF4">
          <w:rPr>
            <w:rFonts w:cstheme="minorHAnsi"/>
            <w:sz w:val="24"/>
            <w:szCs w:val="24"/>
            <w:lang w:val="en-US"/>
          </w:rPr>
          <w:t>The</w:t>
        </w:r>
        <w:r w:rsidR="005628B5">
          <w:rPr>
            <w:rFonts w:cstheme="minorHAnsi"/>
            <w:sz w:val="24"/>
            <w:szCs w:val="24"/>
            <w:lang w:val="en-US"/>
          </w:rPr>
          <w:t xml:space="preserve"> reason of this evaluation is some</w:t>
        </w:r>
        <w:r>
          <w:rPr>
            <w:rFonts w:cstheme="minorHAnsi"/>
            <w:sz w:val="24"/>
            <w:szCs w:val="24"/>
            <w:lang w:val="en-US"/>
          </w:rPr>
          <w:t xml:space="preserve"> violated preferences. Analytically, </w:t>
        </w:r>
      </w:ins>
      <w:ins w:id="668" w:author="PRAKSIS" w:date="2022-06-20T20:31:00Z">
        <w:r>
          <w:rPr>
            <w:rFonts w:cstheme="minorHAnsi"/>
            <w:sz w:val="24"/>
            <w:szCs w:val="24"/>
            <w:lang w:val="en-US"/>
          </w:rPr>
          <w:t>in the 3</w:t>
        </w:r>
        <w:r w:rsidRPr="001A08F2">
          <w:rPr>
            <w:rFonts w:cstheme="minorHAnsi"/>
            <w:sz w:val="24"/>
            <w:szCs w:val="24"/>
            <w:vertAlign w:val="superscript"/>
            <w:lang w:val="en-US"/>
            <w:rPrChange w:id="669" w:author="PRAKSIS" w:date="2022-06-20T20:31:00Z">
              <w:rPr>
                <w:rFonts w:cstheme="minorHAnsi"/>
                <w:sz w:val="24"/>
                <w:szCs w:val="24"/>
                <w:lang w:val="en-US"/>
              </w:rPr>
            </w:rPrChange>
          </w:rPr>
          <w:t>rd</w:t>
        </w:r>
        <w:r w:rsidR="00492561">
          <w:rPr>
            <w:rFonts w:cstheme="minorHAnsi"/>
            <w:sz w:val="24"/>
            <w:szCs w:val="24"/>
            <w:lang w:val="en-US"/>
          </w:rPr>
          <w:t xml:space="preserve"> G</w:t>
        </w:r>
        <w:r>
          <w:rPr>
            <w:rFonts w:cstheme="minorHAnsi"/>
            <w:sz w:val="24"/>
            <w:szCs w:val="24"/>
            <w:lang w:val="en-US"/>
          </w:rPr>
          <w:t>roup TCN 96 gender, national</w:t>
        </w:r>
        <w:r w:rsidR="008C7D4B">
          <w:rPr>
            <w:rFonts w:cstheme="minorHAnsi"/>
            <w:sz w:val="24"/>
            <w:szCs w:val="24"/>
            <w:lang w:val="en-US"/>
          </w:rPr>
          <w:t>ity and ethnicity preferences a</w:t>
        </w:r>
        <w:r>
          <w:rPr>
            <w:rFonts w:cstheme="minorHAnsi"/>
            <w:sz w:val="24"/>
            <w:szCs w:val="24"/>
            <w:lang w:val="en-US"/>
          </w:rPr>
          <w:t xml:space="preserve">re not satisfied and </w:t>
        </w:r>
      </w:ins>
      <w:ins w:id="670" w:author="PRAKSIS" w:date="2022-06-20T20:32:00Z">
        <w:r>
          <w:rPr>
            <w:rFonts w:cstheme="minorHAnsi"/>
            <w:sz w:val="24"/>
            <w:szCs w:val="24"/>
            <w:lang w:val="en-US"/>
          </w:rPr>
          <w:t xml:space="preserve">TCN 8 and 28 family </w:t>
        </w:r>
      </w:ins>
      <w:ins w:id="671" w:author="PRAKSIS" w:date="2022-06-20T20:33:00Z">
        <w:r>
          <w:rPr>
            <w:rFonts w:cstheme="minorHAnsi"/>
            <w:sz w:val="24"/>
            <w:szCs w:val="24"/>
            <w:lang w:val="en-US"/>
          </w:rPr>
          <w:t>preference</w:t>
        </w:r>
      </w:ins>
      <w:ins w:id="672" w:author="PRAKSIS" w:date="2022-06-20T20:32:00Z">
        <w:r>
          <w:rPr>
            <w:rFonts w:cstheme="minorHAnsi"/>
            <w:sz w:val="24"/>
            <w:szCs w:val="24"/>
            <w:lang w:val="en-US"/>
          </w:rPr>
          <w:t xml:space="preserve"> </w:t>
        </w:r>
      </w:ins>
      <w:ins w:id="673" w:author="PRAKSIS" w:date="2022-06-20T20:33:00Z">
        <w:r w:rsidR="008C7D4B">
          <w:rPr>
            <w:rFonts w:cstheme="minorHAnsi"/>
            <w:sz w:val="24"/>
            <w:szCs w:val="24"/>
            <w:lang w:val="en-US"/>
          </w:rPr>
          <w:t>a</w:t>
        </w:r>
        <w:r>
          <w:rPr>
            <w:rFonts w:cstheme="minorHAnsi"/>
            <w:sz w:val="24"/>
            <w:szCs w:val="24"/>
            <w:lang w:val="en-US"/>
          </w:rPr>
          <w:t>re not satisfied. In the 4</w:t>
        </w:r>
        <w:r w:rsidRPr="001A08F2">
          <w:rPr>
            <w:rFonts w:cstheme="minorHAnsi"/>
            <w:sz w:val="24"/>
            <w:szCs w:val="24"/>
            <w:vertAlign w:val="superscript"/>
            <w:lang w:val="en-US"/>
            <w:rPrChange w:id="674" w:author="PRAKSIS" w:date="2022-06-20T20:33:00Z">
              <w:rPr>
                <w:rFonts w:cstheme="minorHAnsi"/>
                <w:sz w:val="24"/>
                <w:szCs w:val="24"/>
                <w:lang w:val="en-US"/>
              </w:rPr>
            </w:rPrChange>
          </w:rPr>
          <w:t>th</w:t>
        </w:r>
        <w:r>
          <w:rPr>
            <w:rFonts w:cstheme="minorHAnsi"/>
            <w:sz w:val="24"/>
            <w:szCs w:val="24"/>
            <w:lang w:val="en-US"/>
          </w:rPr>
          <w:t xml:space="preserve"> </w:t>
        </w:r>
        <w:r w:rsidR="00492561">
          <w:rPr>
            <w:rFonts w:cstheme="minorHAnsi"/>
            <w:sz w:val="24"/>
            <w:szCs w:val="24"/>
            <w:lang w:val="en-US"/>
          </w:rPr>
          <w:lastRenderedPageBreak/>
          <w:t>G</w:t>
        </w:r>
        <w:r>
          <w:rPr>
            <w:rFonts w:cstheme="minorHAnsi"/>
            <w:sz w:val="24"/>
            <w:szCs w:val="24"/>
            <w:lang w:val="en-US"/>
          </w:rPr>
          <w:t xml:space="preserve">roup, TCN </w:t>
        </w:r>
      </w:ins>
      <w:ins w:id="675" w:author="PRAKSIS" w:date="2022-06-20T20:34:00Z">
        <w:r>
          <w:rPr>
            <w:rFonts w:cstheme="minorHAnsi"/>
            <w:sz w:val="24"/>
            <w:szCs w:val="24"/>
            <w:lang w:val="en-US"/>
          </w:rPr>
          <w:t xml:space="preserve">36 </w:t>
        </w:r>
      </w:ins>
      <w:ins w:id="676" w:author="PRAKSIS" w:date="2022-06-20T20:33:00Z">
        <w:r w:rsidR="005628B5">
          <w:rPr>
            <w:rFonts w:cstheme="minorHAnsi"/>
            <w:sz w:val="24"/>
            <w:szCs w:val="24"/>
            <w:lang w:val="en-US"/>
          </w:rPr>
          <w:t>ethnicity preference is</w:t>
        </w:r>
        <w:r>
          <w:rPr>
            <w:rFonts w:cstheme="minorHAnsi"/>
            <w:sz w:val="24"/>
            <w:szCs w:val="24"/>
            <w:lang w:val="en-US"/>
          </w:rPr>
          <w:t xml:space="preserve"> not</w:t>
        </w:r>
      </w:ins>
      <w:ins w:id="677" w:author="PRAKSIS" w:date="2022-06-20T20:34:00Z">
        <w:r>
          <w:rPr>
            <w:rFonts w:cstheme="minorHAnsi"/>
            <w:sz w:val="24"/>
            <w:szCs w:val="24"/>
            <w:lang w:val="en-US"/>
          </w:rPr>
          <w:t xml:space="preserve"> satisfied, location </w:t>
        </w:r>
      </w:ins>
      <w:ins w:id="678" w:author="PRAKSIS" w:date="2022-06-20T20:36:00Z">
        <w:r w:rsidR="00F81F90">
          <w:rPr>
            <w:rFonts w:cstheme="minorHAnsi"/>
            <w:sz w:val="24"/>
            <w:szCs w:val="24"/>
            <w:lang w:val="en-US"/>
          </w:rPr>
          <w:t xml:space="preserve">and rent period </w:t>
        </w:r>
      </w:ins>
      <w:ins w:id="679" w:author="PRAKSIS" w:date="2022-06-20T20:34:00Z">
        <w:r w:rsidR="008C7D4B">
          <w:rPr>
            <w:rFonts w:cstheme="minorHAnsi"/>
            <w:sz w:val="24"/>
            <w:szCs w:val="24"/>
            <w:lang w:val="en-US"/>
          </w:rPr>
          <w:t>preference</w:t>
        </w:r>
      </w:ins>
      <w:ins w:id="680" w:author="PRAKSIS" w:date="2022-06-20T21:41:00Z">
        <w:r w:rsidR="008C7D4B">
          <w:rPr>
            <w:rFonts w:cstheme="minorHAnsi"/>
            <w:sz w:val="24"/>
            <w:szCs w:val="24"/>
            <w:lang w:val="en-US"/>
          </w:rPr>
          <w:t>s</w:t>
        </w:r>
      </w:ins>
      <w:ins w:id="681" w:author="PRAKSIS" w:date="2022-06-20T20:34:00Z">
        <w:r w:rsidR="008C7D4B">
          <w:rPr>
            <w:rFonts w:cstheme="minorHAnsi"/>
            <w:sz w:val="24"/>
            <w:szCs w:val="24"/>
            <w:lang w:val="en-US"/>
          </w:rPr>
          <w:t xml:space="preserve"> do </w:t>
        </w:r>
        <w:r>
          <w:rPr>
            <w:rFonts w:cstheme="minorHAnsi"/>
            <w:sz w:val="24"/>
            <w:szCs w:val="24"/>
            <w:lang w:val="en-US"/>
          </w:rPr>
          <w:t>not</w:t>
        </w:r>
      </w:ins>
      <w:ins w:id="682" w:author="PRAKSIS" w:date="2022-06-20T21:41:00Z">
        <w:r w:rsidR="008C7D4B">
          <w:rPr>
            <w:rFonts w:cstheme="minorHAnsi"/>
            <w:sz w:val="24"/>
            <w:szCs w:val="24"/>
            <w:lang w:val="en-US"/>
          </w:rPr>
          <w:t xml:space="preserve"> have</w:t>
        </w:r>
      </w:ins>
      <w:ins w:id="683" w:author="PRAKSIS" w:date="2022-06-20T20:34:00Z">
        <w:r>
          <w:rPr>
            <w:rFonts w:cstheme="minorHAnsi"/>
            <w:sz w:val="24"/>
            <w:szCs w:val="24"/>
            <w:lang w:val="en-US"/>
          </w:rPr>
          <w:t xml:space="preserve"> the appropriate matching</w:t>
        </w:r>
      </w:ins>
      <w:ins w:id="684" w:author="PRAKSIS" w:date="2022-06-20T20:36:00Z">
        <w:r w:rsidR="00F81F90">
          <w:rPr>
            <w:rFonts w:cstheme="minorHAnsi"/>
            <w:sz w:val="24"/>
            <w:szCs w:val="24"/>
            <w:lang w:val="en-US"/>
          </w:rPr>
          <w:t xml:space="preserve">. </w:t>
        </w:r>
      </w:ins>
      <w:ins w:id="685" w:author="PRAKSIS" w:date="2022-06-20T20:34:00Z">
        <w:r>
          <w:rPr>
            <w:rFonts w:cstheme="minorHAnsi"/>
            <w:sz w:val="24"/>
            <w:szCs w:val="24"/>
            <w:lang w:val="en-US"/>
          </w:rPr>
          <w:t xml:space="preserve"> </w:t>
        </w:r>
      </w:ins>
      <w:ins w:id="686" w:author="PRAKSIS" w:date="2022-06-20T20:33:00Z">
        <w:r>
          <w:rPr>
            <w:rFonts w:cstheme="minorHAnsi"/>
            <w:sz w:val="24"/>
            <w:szCs w:val="24"/>
            <w:lang w:val="en-US"/>
          </w:rPr>
          <w:t xml:space="preserve"> </w:t>
        </w:r>
      </w:ins>
    </w:p>
    <w:p w:rsidR="00F81F90" w:rsidRPr="008C728D" w:rsidRDefault="00F81F90">
      <w:pPr>
        <w:jc w:val="both"/>
        <w:rPr>
          <w:rFonts w:cstheme="minorHAnsi"/>
          <w:sz w:val="24"/>
          <w:szCs w:val="24"/>
          <w:lang w:val="en-US"/>
        </w:rPr>
        <w:pPrChange w:id="687" w:author="PRAKSIS" w:date="2022-06-20T21:01:00Z">
          <w:pPr/>
        </w:pPrChange>
      </w:pPr>
      <w:ins w:id="688" w:author="PRAKSIS" w:date="2022-06-20T20:41:00Z">
        <w:r>
          <w:rPr>
            <w:rFonts w:cstheme="minorHAnsi"/>
            <w:sz w:val="24"/>
            <w:szCs w:val="24"/>
            <w:lang w:val="en-US"/>
          </w:rPr>
          <w:t>The</w:t>
        </w:r>
        <w:r w:rsidR="008C7D4B">
          <w:rPr>
            <w:rFonts w:cstheme="minorHAnsi"/>
            <w:sz w:val="24"/>
            <w:szCs w:val="24"/>
            <w:lang w:val="en-US"/>
          </w:rPr>
          <w:t xml:space="preserve"> minimum evaluation i</w:t>
        </w:r>
        <w:r>
          <w:rPr>
            <w:rFonts w:cstheme="minorHAnsi"/>
            <w:sz w:val="24"/>
            <w:szCs w:val="24"/>
            <w:lang w:val="en-US"/>
          </w:rPr>
          <w:t xml:space="preserve">s for the groups </w:t>
        </w:r>
      </w:ins>
      <w:ins w:id="689" w:author="PRAKSIS" w:date="2022-06-20T20:42:00Z">
        <w:r>
          <w:rPr>
            <w:rFonts w:cstheme="minorHAnsi"/>
            <w:sz w:val="24"/>
            <w:szCs w:val="24"/>
            <w:lang w:val="en-US"/>
          </w:rPr>
          <w:t xml:space="preserve">11 and 16 with 4.1. </w:t>
        </w:r>
      </w:ins>
      <w:ins w:id="690" w:author="PRAKSIS" w:date="2022-06-20T20:45:00Z">
        <w:r w:rsidR="00492561">
          <w:rPr>
            <w:rFonts w:cstheme="minorHAnsi"/>
            <w:sz w:val="24"/>
            <w:szCs w:val="24"/>
            <w:lang w:val="en-US"/>
          </w:rPr>
          <w:t xml:space="preserve"> About </w:t>
        </w:r>
      </w:ins>
      <w:ins w:id="691" w:author="PRAKSIS" w:date="2022-06-21T12:15:00Z">
        <w:r w:rsidR="00492561">
          <w:rPr>
            <w:rFonts w:cstheme="minorHAnsi"/>
            <w:sz w:val="24"/>
            <w:szCs w:val="24"/>
            <w:lang w:val="en-US"/>
          </w:rPr>
          <w:t>G</w:t>
        </w:r>
      </w:ins>
      <w:ins w:id="692" w:author="PRAKSIS" w:date="2022-06-20T20:45:00Z">
        <w:r w:rsidR="00DD374C">
          <w:rPr>
            <w:rFonts w:cstheme="minorHAnsi"/>
            <w:sz w:val="24"/>
            <w:szCs w:val="24"/>
            <w:lang w:val="en-US"/>
          </w:rPr>
          <w:t xml:space="preserve">roup 11 </w:t>
        </w:r>
      </w:ins>
      <w:ins w:id="693" w:author="PRAKSIS" w:date="2022-06-20T20:48:00Z">
        <w:r w:rsidR="00DD374C">
          <w:rPr>
            <w:rFonts w:cstheme="minorHAnsi"/>
            <w:sz w:val="24"/>
            <w:szCs w:val="24"/>
            <w:lang w:val="en-US"/>
          </w:rPr>
          <w:t>TCN 66 gender and religion preference</w:t>
        </w:r>
        <w:r w:rsidR="008C7D4B">
          <w:rPr>
            <w:rFonts w:cstheme="minorHAnsi"/>
            <w:sz w:val="24"/>
            <w:szCs w:val="24"/>
            <w:lang w:val="en-US"/>
          </w:rPr>
          <w:t>s are not satisfied and there i</w:t>
        </w:r>
        <w:r w:rsidR="00DD374C">
          <w:rPr>
            <w:rFonts w:cstheme="minorHAnsi"/>
            <w:sz w:val="24"/>
            <w:szCs w:val="24"/>
            <w:lang w:val="en-US"/>
          </w:rPr>
          <w:t xml:space="preserve">s a gap between the age </w:t>
        </w:r>
      </w:ins>
      <w:ins w:id="694" w:author="PRAKSIS" w:date="2022-06-21T12:14:00Z">
        <w:r w:rsidR="00492561">
          <w:rPr>
            <w:rFonts w:cstheme="minorHAnsi"/>
            <w:sz w:val="24"/>
            <w:szCs w:val="24"/>
            <w:lang w:val="en-US"/>
          </w:rPr>
          <w:t>preferences</w:t>
        </w:r>
      </w:ins>
      <w:ins w:id="695" w:author="PRAKSIS" w:date="2022-06-20T20:48:00Z">
        <w:r w:rsidR="00DD374C">
          <w:rPr>
            <w:rFonts w:cstheme="minorHAnsi"/>
            <w:sz w:val="24"/>
            <w:szCs w:val="24"/>
            <w:lang w:val="en-US"/>
          </w:rPr>
          <w:t>.</w:t>
        </w:r>
      </w:ins>
      <w:ins w:id="696" w:author="PRAKSIS" w:date="2022-06-20T20:49:00Z">
        <w:r w:rsidR="00DD374C">
          <w:rPr>
            <w:rFonts w:cstheme="minorHAnsi"/>
            <w:sz w:val="24"/>
            <w:szCs w:val="24"/>
            <w:lang w:val="en-US"/>
          </w:rPr>
          <w:t xml:space="preserve"> Moreover</w:t>
        </w:r>
      </w:ins>
      <w:ins w:id="697" w:author="PRAKSIS" w:date="2022-06-20T22:05:00Z">
        <w:r w:rsidR="005628B5">
          <w:rPr>
            <w:rFonts w:cstheme="minorHAnsi"/>
            <w:sz w:val="24"/>
            <w:szCs w:val="24"/>
            <w:lang w:val="en-US"/>
          </w:rPr>
          <w:t>,</w:t>
        </w:r>
      </w:ins>
      <w:ins w:id="698" w:author="PRAKSIS" w:date="2022-06-20T20:49:00Z">
        <w:r w:rsidR="005628B5">
          <w:rPr>
            <w:rFonts w:cstheme="minorHAnsi"/>
            <w:sz w:val="24"/>
            <w:szCs w:val="24"/>
            <w:lang w:val="en-US"/>
          </w:rPr>
          <w:t xml:space="preserve"> there i</w:t>
        </w:r>
        <w:r w:rsidR="00DD374C">
          <w:rPr>
            <w:rFonts w:cstheme="minorHAnsi"/>
            <w:sz w:val="24"/>
            <w:szCs w:val="24"/>
            <w:lang w:val="en-US"/>
          </w:rPr>
          <w:t>s not an appropriate matching in the location prefere</w:t>
        </w:r>
        <w:r w:rsidR="005628B5">
          <w:rPr>
            <w:rFonts w:cstheme="minorHAnsi"/>
            <w:sz w:val="24"/>
            <w:szCs w:val="24"/>
            <w:lang w:val="en-US"/>
          </w:rPr>
          <w:t>nce and for that reason there i</w:t>
        </w:r>
        <w:r w:rsidR="00DD374C">
          <w:rPr>
            <w:rFonts w:cstheme="minorHAnsi"/>
            <w:sz w:val="24"/>
            <w:szCs w:val="24"/>
            <w:lang w:val="en-US"/>
          </w:rPr>
          <w:t xml:space="preserve">s not any </w:t>
        </w:r>
      </w:ins>
      <w:ins w:id="699" w:author="PRAKSIS" w:date="2022-06-20T20:50:00Z">
        <w:r w:rsidR="00DD374C">
          <w:rPr>
            <w:rFonts w:cstheme="minorHAnsi"/>
            <w:sz w:val="24"/>
            <w:szCs w:val="24"/>
            <w:lang w:val="en-US"/>
          </w:rPr>
          <w:t>TCN satisfaction.</w:t>
        </w:r>
      </w:ins>
      <w:ins w:id="700" w:author="PRAKSIS" w:date="2022-06-20T20:52:00Z">
        <w:r w:rsidR="005628B5">
          <w:rPr>
            <w:rFonts w:cstheme="minorHAnsi"/>
            <w:sz w:val="24"/>
            <w:szCs w:val="24"/>
            <w:lang w:val="en-US"/>
          </w:rPr>
          <w:t xml:space="preserve"> </w:t>
        </w:r>
      </w:ins>
      <w:ins w:id="701" w:author="PRAKSIS" w:date="2022-06-20T22:06:00Z">
        <w:r w:rsidR="005628B5">
          <w:rPr>
            <w:rFonts w:cstheme="minorHAnsi"/>
            <w:sz w:val="24"/>
            <w:szCs w:val="24"/>
            <w:lang w:val="en-US"/>
          </w:rPr>
          <w:t xml:space="preserve">Regarding </w:t>
        </w:r>
      </w:ins>
      <w:ins w:id="702" w:author="PRAKSIS" w:date="2022-06-20T20:52:00Z">
        <w:r w:rsidR="00492561">
          <w:rPr>
            <w:rFonts w:cstheme="minorHAnsi"/>
            <w:sz w:val="24"/>
            <w:szCs w:val="24"/>
            <w:lang w:val="en-US"/>
          </w:rPr>
          <w:t>G</w:t>
        </w:r>
        <w:r w:rsidR="00DD374C">
          <w:rPr>
            <w:rFonts w:cstheme="minorHAnsi"/>
            <w:sz w:val="24"/>
            <w:szCs w:val="24"/>
            <w:lang w:val="en-US"/>
          </w:rPr>
          <w:t xml:space="preserve">roup 16, TCN 43 </w:t>
        </w:r>
      </w:ins>
      <w:ins w:id="703" w:author="PRAKSIS" w:date="2022-06-20T20:53:00Z">
        <w:r w:rsidR="00DD374C">
          <w:rPr>
            <w:rFonts w:cstheme="minorHAnsi"/>
            <w:sz w:val="24"/>
            <w:szCs w:val="24"/>
            <w:lang w:val="en-US"/>
          </w:rPr>
          <w:t xml:space="preserve">ethnicity </w:t>
        </w:r>
      </w:ins>
      <w:ins w:id="704" w:author="PRAKSIS" w:date="2022-06-20T20:52:00Z">
        <w:r w:rsidR="008C7D4B">
          <w:rPr>
            <w:rFonts w:cstheme="minorHAnsi"/>
            <w:sz w:val="24"/>
            <w:szCs w:val="24"/>
            <w:lang w:val="en-US"/>
          </w:rPr>
          <w:t>preference i</w:t>
        </w:r>
        <w:r w:rsidR="00DD374C">
          <w:rPr>
            <w:rFonts w:cstheme="minorHAnsi"/>
            <w:sz w:val="24"/>
            <w:szCs w:val="24"/>
            <w:lang w:val="en-US"/>
          </w:rPr>
          <w:t xml:space="preserve">s not satisfied and </w:t>
        </w:r>
      </w:ins>
      <w:ins w:id="705" w:author="PRAKSIS" w:date="2022-06-20T20:53:00Z">
        <w:r w:rsidR="008C7D4B">
          <w:rPr>
            <w:rFonts w:cstheme="minorHAnsi"/>
            <w:sz w:val="24"/>
            <w:szCs w:val="24"/>
            <w:lang w:val="en-US"/>
          </w:rPr>
          <w:t>there i</w:t>
        </w:r>
        <w:r w:rsidR="00024A5C">
          <w:rPr>
            <w:rFonts w:cstheme="minorHAnsi"/>
            <w:sz w:val="24"/>
            <w:szCs w:val="24"/>
            <w:lang w:val="en-US"/>
          </w:rPr>
          <w:t xml:space="preserve">s not any matching at </w:t>
        </w:r>
        <w:r w:rsidR="00DD374C">
          <w:rPr>
            <w:rFonts w:cstheme="minorHAnsi"/>
            <w:sz w:val="24"/>
            <w:szCs w:val="24"/>
            <w:lang w:val="en-US"/>
          </w:rPr>
          <w:t xml:space="preserve">the </w:t>
        </w:r>
      </w:ins>
      <w:ins w:id="706" w:author="PRAKSIS" w:date="2022-06-20T20:54:00Z">
        <w:r w:rsidR="00DD374C">
          <w:rPr>
            <w:rFonts w:cstheme="minorHAnsi"/>
            <w:sz w:val="24"/>
            <w:szCs w:val="24"/>
            <w:lang w:val="en-US"/>
          </w:rPr>
          <w:t xml:space="preserve">age and the </w:t>
        </w:r>
      </w:ins>
      <w:ins w:id="707" w:author="PRAKSIS" w:date="2022-06-20T20:53:00Z">
        <w:r w:rsidR="00DD374C">
          <w:rPr>
            <w:rFonts w:cstheme="minorHAnsi"/>
            <w:sz w:val="24"/>
            <w:szCs w:val="24"/>
            <w:lang w:val="en-US"/>
          </w:rPr>
          <w:t>location preference</w:t>
        </w:r>
      </w:ins>
      <w:ins w:id="708" w:author="PRAKSIS" w:date="2022-06-20T20:54:00Z">
        <w:r w:rsidR="00DD374C">
          <w:rPr>
            <w:rFonts w:cstheme="minorHAnsi"/>
            <w:sz w:val="24"/>
            <w:szCs w:val="24"/>
            <w:lang w:val="en-US"/>
          </w:rPr>
          <w:t>s.</w:t>
        </w:r>
      </w:ins>
      <w:ins w:id="709" w:author="PRAKSIS" w:date="2022-06-20T20:55:00Z">
        <w:r w:rsidR="00DD374C">
          <w:rPr>
            <w:rFonts w:cstheme="minorHAnsi"/>
            <w:sz w:val="24"/>
            <w:szCs w:val="24"/>
            <w:lang w:val="en-US"/>
          </w:rPr>
          <w:t xml:space="preserve"> Although TCN </w:t>
        </w:r>
        <w:r w:rsidR="008C7D4B">
          <w:rPr>
            <w:rFonts w:cstheme="minorHAnsi"/>
            <w:sz w:val="24"/>
            <w:szCs w:val="24"/>
            <w:lang w:val="en-US"/>
          </w:rPr>
          <w:t xml:space="preserve">12 </w:t>
        </w:r>
      </w:ins>
      <w:ins w:id="710" w:author="PRAKSIS" w:date="2022-06-21T12:39:00Z">
        <w:r w:rsidR="006D5698">
          <w:rPr>
            <w:rFonts w:cstheme="minorHAnsi"/>
            <w:sz w:val="24"/>
            <w:szCs w:val="24"/>
            <w:lang w:val="en-US"/>
          </w:rPr>
          <w:t xml:space="preserve">gender </w:t>
        </w:r>
      </w:ins>
      <w:ins w:id="711" w:author="PRAKSIS" w:date="2022-06-20T20:55:00Z">
        <w:r w:rsidR="008C7D4B">
          <w:rPr>
            <w:rFonts w:cstheme="minorHAnsi"/>
            <w:sz w:val="24"/>
            <w:szCs w:val="24"/>
            <w:lang w:val="en-US"/>
          </w:rPr>
          <w:t xml:space="preserve">preference </w:t>
        </w:r>
      </w:ins>
      <w:ins w:id="712" w:author="PRAKSIS" w:date="2022-06-20T21:42:00Z">
        <w:r w:rsidR="008C7D4B">
          <w:rPr>
            <w:rFonts w:cstheme="minorHAnsi"/>
            <w:sz w:val="24"/>
            <w:szCs w:val="24"/>
            <w:lang w:val="en-US"/>
          </w:rPr>
          <w:t>i</w:t>
        </w:r>
      </w:ins>
      <w:ins w:id="713" w:author="PRAKSIS" w:date="2022-06-20T20:55:00Z">
        <w:r w:rsidR="00DD374C" w:rsidRPr="00DD374C">
          <w:rPr>
            <w:rFonts w:cstheme="minorHAnsi"/>
            <w:sz w:val="24"/>
            <w:szCs w:val="24"/>
            <w:lang w:val="en-US"/>
          </w:rPr>
          <w:t xml:space="preserve">s not satisfied </w:t>
        </w:r>
      </w:ins>
      <w:ins w:id="714" w:author="PRAKSIS" w:date="2022-06-21T12:40:00Z">
        <w:r w:rsidR="006D5698">
          <w:rPr>
            <w:rFonts w:cstheme="minorHAnsi"/>
            <w:sz w:val="24"/>
            <w:szCs w:val="24"/>
            <w:lang w:val="en-US"/>
          </w:rPr>
          <w:t>but</w:t>
        </w:r>
      </w:ins>
      <w:bookmarkStart w:id="715" w:name="_GoBack"/>
      <w:bookmarkEnd w:id="715"/>
      <w:ins w:id="716" w:author="PRAKSIS" w:date="2022-06-20T20:56:00Z">
        <w:r w:rsidR="00DD374C">
          <w:rPr>
            <w:rFonts w:cstheme="minorHAnsi"/>
            <w:sz w:val="24"/>
            <w:szCs w:val="24"/>
            <w:lang w:val="en-US"/>
          </w:rPr>
          <w:t xml:space="preserve"> we</w:t>
        </w:r>
      </w:ins>
      <w:ins w:id="717" w:author="PRAKSIS" w:date="2022-06-20T21:00:00Z">
        <w:r w:rsidR="008C728D" w:rsidRPr="008C728D">
          <w:rPr>
            <w:rFonts w:cstheme="minorHAnsi"/>
            <w:sz w:val="24"/>
            <w:szCs w:val="24"/>
            <w:lang w:val="en-US"/>
            <w:rPrChange w:id="718" w:author="PRAKSIS" w:date="2022-06-20T21:01:00Z">
              <w:rPr>
                <w:rFonts w:cstheme="minorHAnsi"/>
                <w:sz w:val="24"/>
                <w:szCs w:val="24"/>
                <w:lang w:val="el-GR"/>
              </w:rPr>
            </w:rPrChange>
          </w:rPr>
          <w:t xml:space="preserve"> </w:t>
        </w:r>
        <w:r w:rsidR="008C728D">
          <w:rPr>
            <w:rFonts w:cstheme="minorHAnsi"/>
            <w:sz w:val="24"/>
            <w:szCs w:val="24"/>
            <w:lang w:val="en-US"/>
          </w:rPr>
          <w:t>have an appropriate cohab</w:t>
        </w:r>
        <w:r w:rsidR="00024A5C">
          <w:rPr>
            <w:rFonts w:cstheme="minorHAnsi"/>
            <w:sz w:val="24"/>
            <w:szCs w:val="24"/>
            <w:lang w:val="en-US"/>
          </w:rPr>
          <w:t>itation, as there will live 2 me</w:t>
        </w:r>
        <w:r w:rsidR="00492561">
          <w:rPr>
            <w:rFonts w:cstheme="minorHAnsi"/>
            <w:sz w:val="24"/>
            <w:szCs w:val="24"/>
            <w:lang w:val="en-US"/>
          </w:rPr>
          <w:t xml:space="preserve">n together </w:t>
        </w:r>
      </w:ins>
      <w:ins w:id="719" w:author="PRAKSIS" w:date="2022-06-20T21:01:00Z">
        <w:r w:rsidR="00024A5C">
          <w:rPr>
            <w:rFonts w:cstheme="minorHAnsi"/>
            <w:sz w:val="24"/>
            <w:szCs w:val="24"/>
            <w:lang w:val="en-US"/>
          </w:rPr>
          <w:t xml:space="preserve">(two people of </w:t>
        </w:r>
        <w:r w:rsidR="008C728D">
          <w:rPr>
            <w:rFonts w:cstheme="minorHAnsi"/>
            <w:sz w:val="24"/>
            <w:szCs w:val="24"/>
            <w:lang w:val="en-US"/>
          </w:rPr>
          <w:t>the same gender).</w:t>
        </w:r>
      </w:ins>
    </w:p>
    <w:sectPr w:rsidR="00F81F90" w:rsidRPr="008C728D" w:rsidSect="00FC1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F5B"/>
    <w:multiLevelType w:val="hybridMultilevel"/>
    <w:tmpl w:val="B9080020"/>
    <w:lvl w:ilvl="0" w:tplc="992000D6">
      <w:start w:val="1"/>
      <w:numFmt w:val="upperLetter"/>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1CD675A7"/>
    <w:multiLevelType w:val="hybridMultilevel"/>
    <w:tmpl w:val="BED6B5AC"/>
    <w:lvl w:ilvl="0" w:tplc="04080005">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nsid w:val="20D532E2"/>
    <w:multiLevelType w:val="hybridMultilevel"/>
    <w:tmpl w:val="213A12D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D">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5C40E8E"/>
    <w:multiLevelType w:val="hybridMultilevel"/>
    <w:tmpl w:val="2A16DE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87C4F586">
      <w:start w:val="1"/>
      <w:numFmt w:val="decimal"/>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12604F"/>
    <w:multiLevelType w:val="hybridMultilevel"/>
    <w:tmpl w:val="DEB42B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nsid w:val="5F614ECC"/>
    <w:multiLevelType w:val="hybridMultilevel"/>
    <w:tmpl w:val="809098C2"/>
    <w:lvl w:ilvl="0" w:tplc="04080005">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8">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9">
    <w:nsid w:val="794E743C"/>
    <w:multiLevelType w:val="hybridMultilevel"/>
    <w:tmpl w:val="59A0DB58"/>
    <w:lvl w:ilvl="0" w:tplc="70A28FD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9"/>
  </w:num>
  <w:num w:numId="6">
    <w:abstractNumId w:val="0"/>
  </w:num>
  <w:num w:numId="7">
    <w:abstractNumId w:val="3"/>
  </w:num>
  <w:num w:numId="8">
    <w:abstractNumId w:val="4"/>
  </w:num>
  <w:num w:numId="9">
    <w:abstractNumId w:val="7"/>
  </w:num>
  <w:num w:numId="10">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KSIS">
    <w15:presenceInfo w15:providerId="None" w15:userId="PRAKS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M0N7IwMjcxN7QwszBV0lEKTi0uzszPAykwrAUAa1MEzCwAAAA="/>
  </w:docVars>
  <w:rsids>
    <w:rsidRoot w:val="00BA7056"/>
    <w:rsid w:val="000151B2"/>
    <w:rsid w:val="00015470"/>
    <w:rsid w:val="00022315"/>
    <w:rsid w:val="000232B8"/>
    <w:rsid w:val="00024A5C"/>
    <w:rsid w:val="00035921"/>
    <w:rsid w:val="0008084E"/>
    <w:rsid w:val="00084C82"/>
    <w:rsid w:val="00084E7B"/>
    <w:rsid w:val="0008796C"/>
    <w:rsid w:val="000A1999"/>
    <w:rsid w:val="000A6D08"/>
    <w:rsid w:val="000C563A"/>
    <w:rsid w:val="000E7DCA"/>
    <w:rsid w:val="0012085D"/>
    <w:rsid w:val="00134B7E"/>
    <w:rsid w:val="00156AF4"/>
    <w:rsid w:val="00166596"/>
    <w:rsid w:val="00176B1E"/>
    <w:rsid w:val="0019631E"/>
    <w:rsid w:val="0019676C"/>
    <w:rsid w:val="001A08F2"/>
    <w:rsid w:val="001C3527"/>
    <w:rsid w:val="001C4C55"/>
    <w:rsid w:val="001D2B0C"/>
    <w:rsid w:val="00204B82"/>
    <w:rsid w:val="00207638"/>
    <w:rsid w:val="00221477"/>
    <w:rsid w:val="002257B8"/>
    <w:rsid w:val="00227FB1"/>
    <w:rsid w:val="00250958"/>
    <w:rsid w:val="002510EA"/>
    <w:rsid w:val="00252916"/>
    <w:rsid w:val="00256C32"/>
    <w:rsid w:val="002624A2"/>
    <w:rsid w:val="00263255"/>
    <w:rsid w:val="002634E1"/>
    <w:rsid w:val="00266D21"/>
    <w:rsid w:val="002705DB"/>
    <w:rsid w:val="00282254"/>
    <w:rsid w:val="002B49C0"/>
    <w:rsid w:val="002C0346"/>
    <w:rsid w:val="002C3593"/>
    <w:rsid w:val="002C3AA8"/>
    <w:rsid w:val="002C6215"/>
    <w:rsid w:val="002D4EDD"/>
    <w:rsid w:val="002D7B4C"/>
    <w:rsid w:val="002E68F9"/>
    <w:rsid w:val="002F2C32"/>
    <w:rsid w:val="002F511D"/>
    <w:rsid w:val="00324870"/>
    <w:rsid w:val="00324B14"/>
    <w:rsid w:val="003268D5"/>
    <w:rsid w:val="0034706E"/>
    <w:rsid w:val="00370751"/>
    <w:rsid w:val="0037323E"/>
    <w:rsid w:val="00384100"/>
    <w:rsid w:val="00395911"/>
    <w:rsid w:val="003A3C28"/>
    <w:rsid w:val="003D2F0C"/>
    <w:rsid w:val="003E5ADF"/>
    <w:rsid w:val="003F055E"/>
    <w:rsid w:val="003F0889"/>
    <w:rsid w:val="003F3E36"/>
    <w:rsid w:val="00421654"/>
    <w:rsid w:val="00421DB5"/>
    <w:rsid w:val="00441581"/>
    <w:rsid w:val="00441F6A"/>
    <w:rsid w:val="00456D4A"/>
    <w:rsid w:val="00457770"/>
    <w:rsid w:val="004713A9"/>
    <w:rsid w:val="00471F18"/>
    <w:rsid w:val="00473BC2"/>
    <w:rsid w:val="00492561"/>
    <w:rsid w:val="004B0336"/>
    <w:rsid w:val="004B10C9"/>
    <w:rsid w:val="004B3005"/>
    <w:rsid w:val="004D4C4A"/>
    <w:rsid w:val="004D5FC4"/>
    <w:rsid w:val="004F31B5"/>
    <w:rsid w:val="004F56DB"/>
    <w:rsid w:val="0050363F"/>
    <w:rsid w:val="00511F97"/>
    <w:rsid w:val="00520DBF"/>
    <w:rsid w:val="0052317D"/>
    <w:rsid w:val="00540DB5"/>
    <w:rsid w:val="00543EB1"/>
    <w:rsid w:val="005628B5"/>
    <w:rsid w:val="00570972"/>
    <w:rsid w:val="00571E54"/>
    <w:rsid w:val="005936C9"/>
    <w:rsid w:val="005A22F0"/>
    <w:rsid w:val="005B0390"/>
    <w:rsid w:val="005B065C"/>
    <w:rsid w:val="005B348D"/>
    <w:rsid w:val="005C191D"/>
    <w:rsid w:val="005D0D7C"/>
    <w:rsid w:val="005D62E1"/>
    <w:rsid w:val="005E495F"/>
    <w:rsid w:val="005F3869"/>
    <w:rsid w:val="00606B9D"/>
    <w:rsid w:val="006232D8"/>
    <w:rsid w:val="00623D4A"/>
    <w:rsid w:val="006301A9"/>
    <w:rsid w:val="00666069"/>
    <w:rsid w:val="00671F92"/>
    <w:rsid w:val="00691AD4"/>
    <w:rsid w:val="00693C9E"/>
    <w:rsid w:val="006A0659"/>
    <w:rsid w:val="006B12EE"/>
    <w:rsid w:val="006C2BB6"/>
    <w:rsid w:val="006D5698"/>
    <w:rsid w:val="006D7830"/>
    <w:rsid w:val="006E421D"/>
    <w:rsid w:val="006E4643"/>
    <w:rsid w:val="006E48AE"/>
    <w:rsid w:val="00717B07"/>
    <w:rsid w:val="00725323"/>
    <w:rsid w:val="0073305F"/>
    <w:rsid w:val="00735B4F"/>
    <w:rsid w:val="0073714E"/>
    <w:rsid w:val="00741CD4"/>
    <w:rsid w:val="007520CE"/>
    <w:rsid w:val="007577F1"/>
    <w:rsid w:val="0078056C"/>
    <w:rsid w:val="007818BC"/>
    <w:rsid w:val="00781F2C"/>
    <w:rsid w:val="007A32BA"/>
    <w:rsid w:val="007B7555"/>
    <w:rsid w:val="007C485C"/>
    <w:rsid w:val="007D07EA"/>
    <w:rsid w:val="007E5994"/>
    <w:rsid w:val="007E5CDB"/>
    <w:rsid w:val="00802089"/>
    <w:rsid w:val="00824B30"/>
    <w:rsid w:val="00834A71"/>
    <w:rsid w:val="00841CD0"/>
    <w:rsid w:val="00844146"/>
    <w:rsid w:val="00851787"/>
    <w:rsid w:val="00853039"/>
    <w:rsid w:val="00855A15"/>
    <w:rsid w:val="00876FEC"/>
    <w:rsid w:val="00890E2B"/>
    <w:rsid w:val="008A2DE1"/>
    <w:rsid w:val="008A720D"/>
    <w:rsid w:val="008A79EA"/>
    <w:rsid w:val="008B0AFA"/>
    <w:rsid w:val="008C728D"/>
    <w:rsid w:val="008C7D4B"/>
    <w:rsid w:val="00904D67"/>
    <w:rsid w:val="009125BB"/>
    <w:rsid w:val="009219EB"/>
    <w:rsid w:val="00927160"/>
    <w:rsid w:val="009411FC"/>
    <w:rsid w:val="00950BA2"/>
    <w:rsid w:val="00957F88"/>
    <w:rsid w:val="00964AD1"/>
    <w:rsid w:val="00964BDD"/>
    <w:rsid w:val="009679F0"/>
    <w:rsid w:val="009854FE"/>
    <w:rsid w:val="0099225D"/>
    <w:rsid w:val="00992B2C"/>
    <w:rsid w:val="009A299E"/>
    <w:rsid w:val="009A3963"/>
    <w:rsid w:val="009B4A3F"/>
    <w:rsid w:val="009D45DA"/>
    <w:rsid w:val="009D5285"/>
    <w:rsid w:val="009F3651"/>
    <w:rsid w:val="00A00105"/>
    <w:rsid w:val="00A07FA7"/>
    <w:rsid w:val="00A10245"/>
    <w:rsid w:val="00A56C19"/>
    <w:rsid w:val="00A60999"/>
    <w:rsid w:val="00A6128B"/>
    <w:rsid w:val="00A80BD2"/>
    <w:rsid w:val="00A86CFD"/>
    <w:rsid w:val="00AA2D4C"/>
    <w:rsid w:val="00AC1E6B"/>
    <w:rsid w:val="00AD19AE"/>
    <w:rsid w:val="00AD3A3A"/>
    <w:rsid w:val="00AE30E5"/>
    <w:rsid w:val="00AF1291"/>
    <w:rsid w:val="00AF25BE"/>
    <w:rsid w:val="00B06016"/>
    <w:rsid w:val="00B209A9"/>
    <w:rsid w:val="00B235B9"/>
    <w:rsid w:val="00B365B8"/>
    <w:rsid w:val="00B365C1"/>
    <w:rsid w:val="00B57669"/>
    <w:rsid w:val="00B81329"/>
    <w:rsid w:val="00B8365B"/>
    <w:rsid w:val="00B93D5A"/>
    <w:rsid w:val="00BA7056"/>
    <w:rsid w:val="00BD1850"/>
    <w:rsid w:val="00BE212B"/>
    <w:rsid w:val="00BE4897"/>
    <w:rsid w:val="00BF0113"/>
    <w:rsid w:val="00BF1081"/>
    <w:rsid w:val="00C07D2D"/>
    <w:rsid w:val="00C1416B"/>
    <w:rsid w:val="00C24B35"/>
    <w:rsid w:val="00C312C7"/>
    <w:rsid w:val="00C35047"/>
    <w:rsid w:val="00C523A6"/>
    <w:rsid w:val="00C5649A"/>
    <w:rsid w:val="00C67FA5"/>
    <w:rsid w:val="00C74032"/>
    <w:rsid w:val="00C81FC6"/>
    <w:rsid w:val="00C84CF4"/>
    <w:rsid w:val="00CA7C58"/>
    <w:rsid w:val="00CB168C"/>
    <w:rsid w:val="00CB72D9"/>
    <w:rsid w:val="00CC050C"/>
    <w:rsid w:val="00CE62A4"/>
    <w:rsid w:val="00D011EF"/>
    <w:rsid w:val="00D1011E"/>
    <w:rsid w:val="00D1286F"/>
    <w:rsid w:val="00D1600F"/>
    <w:rsid w:val="00D24E7A"/>
    <w:rsid w:val="00D400EC"/>
    <w:rsid w:val="00D433BD"/>
    <w:rsid w:val="00D55C5D"/>
    <w:rsid w:val="00D6126A"/>
    <w:rsid w:val="00D63889"/>
    <w:rsid w:val="00D73858"/>
    <w:rsid w:val="00D82A78"/>
    <w:rsid w:val="00D9169B"/>
    <w:rsid w:val="00DB51CB"/>
    <w:rsid w:val="00DD1927"/>
    <w:rsid w:val="00DD374C"/>
    <w:rsid w:val="00DD42B5"/>
    <w:rsid w:val="00DF1BC8"/>
    <w:rsid w:val="00DF2DC0"/>
    <w:rsid w:val="00DF35E7"/>
    <w:rsid w:val="00E03203"/>
    <w:rsid w:val="00E0643E"/>
    <w:rsid w:val="00E11583"/>
    <w:rsid w:val="00E11AEB"/>
    <w:rsid w:val="00E14D64"/>
    <w:rsid w:val="00E200A7"/>
    <w:rsid w:val="00E30DF2"/>
    <w:rsid w:val="00E45505"/>
    <w:rsid w:val="00E562D5"/>
    <w:rsid w:val="00E62893"/>
    <w:rsid w:val="00E8393E"/>
    <w:rsid w:val="00E843DC"/>
    <w:rsid w:val="00E94081"/>
    <w:rsid w:val="00E9564E"/>
    <w:rsid w:val="00EA4C9F"/>
    <w:rsid w:val="00EB54EB"/>
    <w:rsid w:val="00EC0B2D"/>
    <w:rsid w:val="00EC6B59"/>
    <w:rsid w:val="00ED01B6"/>
    <w:rsid w:val="00ED6EEF"/>
    <w:rsid w:val="00EE2D7D"/>
    <w:rsid w:val="00EE7210"/>
    <w:rsid w:val="00EF4D6A"/>
    <w:rsid w:val="00EF4FE4"/>
    <w:rsid w:val="00F252A6"/>
    <w:rsid w:val="00F26E2F"/>
    <w:rsid w:val="00F308D3"/>
    <w:rsid w:val="00F374DD"/>
    <w:rsid w:val="00F37618"/>
    <w:rsid w:val="00F4372E"/>
    <w:rsid w:val="00F50324"/>
    <w:rsid w:val="00F63CB1"/>
    <w:rsid w:val="00F73841"/>
    <w:rsid w:val="00F81F90"/>
    <w:rsid w:val="00F955B8"/>
    <w:rsid w:val="00F96224"/>
    <w:rsid w:val="00FA6FD8"/>
    <w:rsid w:val="00FB0373"/>
    <w:rsid w:val="00FB0515"/>
    <w:rsid w:val="00FB7454"/>
    <w:rsid w:val="00FC166F"/>
    <w:rsid w:val="00FC2EBA"/>
    <w:rsid w:val="00FD5129"/>
    <w:rsid w:val="00FE2A37"/>
    <w:rsid w:val="00FE3CC3"/>
    <w:rsid w:val="00FF2BD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ACC4C-5E11-4E60-BD74-5AA86758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48AE"/>
  </w:style>
  <w:style w:type="paragraph" w:styleId="1">
    <w:name w:val="heading 1"/>
    <w:basedOn w:val="a"/>
    <w:next w:val="a"/>
    <w:link w:val="1Char"/>
    <w:uiPriority w:val="9"/>
    <w:qFormat/>
    <w:rsid w:val="009F3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F3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B51CB"/>
    <w:pPr>
      <w:keepNext/>
      <w:keepLines/>
      <w:spacing w:before="40" w:after="0"/>
      <w:outlineLvl w:val="2"/>
    </w:pPr>
    <w:rPr>
      <w:rFonts w:ascii="Calibri" w:eastAsiaTheme="majorEastAsia" w:hAnsi="Calibri" w:cstheme="majorBidi"/>
      <w:b/>
      <w:color w:val="0D0D0D" w:themeColor="text1" w:themeTint="F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DB51CB"/>
    <w:rPr>
      <w:rFonts w:ascii="Calibri" w:eastAsiaTheme="majorEastAsia" w:hAnsi="Calibri" w:cstheme="majorBidi"/>
      <w:b/>
      <w:color w:val="0D0D0D" w:themeColor="text1" w:themeTint="F2"/>
      <w:sz w:val="24"/>
      <w:szCs w:val="24"/>
    </w:rPr>
  </w:style>
  <w:style w:type="paragraph" w:styleId="a3">
    <w:name w:val="List Paragraph"/>
    <w:basedOn w:val="a"/>
    <w:uiPriority w:val="34"/>
    <w:qFormat/>
    <w:rsid w:val="009679F0"/>
    <w:pPr>
      <w:ind w:left="720"/>
      <w:contextualSpacing/>
    </w:pPr>
  </w:style>
  <w:style w:type="character" w:customStyle="1" w:styleId="1Char">
    <w:name w:val="Επικεφαλίδα 1 Char"/>
    <w:basedOn w:val="a0"/>
    <w:link w:val="1"/>
    <w:uiPriority w:val="9"/>
    <w:rsid w:val="009F3651"/>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rsid w:val="009F3651"/>
    <w:rPr>
      <w:rFonts w:asciiTheme="majorHAnsi" w:eastAsiaTheme="majorEastAsia" w:hAnsiTheme="majorHAnsi" w:cstheme="majorBidi"/>
      <w:color w:val="2E74B5" w:themeColor="accent1" w:themeShade="BF"/>
      <w:sz w:val="26"/>
      <w:szCs w:val="26"/>
    </w:rPr>
  </w:style>
  <w:style w:type="table" w:styleId="a4">
    <w:name w:val="Table Grid"/>
    <w:basedOn w:val="a1"/>
    <w:uiPriority w:val="39"/>
    <w:rsid w:val="004577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DF1BC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TOC Heading"/>
    <w:basedOn w:val="1"/>
    <w:next w:val="a"/>
    <w:uiPriority w:val="39"/>
    <w:unhideWhenUsed/>
    <w:qFormat/>
    <w:rsid w:val="00D433BD"/>
    <w:pPr>
      <w:outlineLvl w:val="9"/>
    </w:pPr>
    <w:rPr>
      <w:lang w:val="en-US"/>
    </w:rPr>
  </w:style>
  <w:style w:type="paragraph" w:styleId="10">
    <w:name w:val="toc 1"/>
    <w:basedOn w:val="a"/>
    <w:next w:val="a"/>
    <w:autoRedefine/>
    <w:uiPriority w:val="39"/>
    <w:unhideWhenUsed/>
    <w:rsid w:val="00D433BD"/>
    <w:pPr>
      <w:spacing w:after="100"/>
    </w:pPr>
  </w:style>
  <w:style w:type="paragraph" w:styleId="20">
    <w:name w:val="toc 2"/>
    <w:basedOn w:val="a"/>
    <w:next w:val="a"/>
    <w:autoRedefine/>
    <w:uiPriority w:val="39"/>
    <w:unhideWhenUsed/>
    <w:rsid w:val="00D433BD"/>
    <w:pPr>
      <w:spacing w:after="100"/>
      <w:ind w:left="220"/>
    </w:pPr>
  </w:style>
  <w:style w:type="paragraph" w:styleId="30">
    <w:name w:val="toc 3"/>
    <w:basedOn w:val="a"/>
    <w:next w:val="a"/>
    <w:autoRedefine/>
    <w:uiPriority w:val="39"/>
    <w:unhideWhenUsed/>
    <w:rsid w:val="00D433BD"/>
    <w:pPr>
      <w:spacing w:after="100"/>
      <w:ind w:left="440"/>
    </w:pPr>
  </w:style>
  <w:style w:type="character" w:styleId="-">
    <w:name w:val="Hyperlink"/>
    <w:basedOn w:val="a0"/>
    <w:uiPriority w:val="99"/>
    <w:unhideWhenUsed/>
    <w:rsid w:val="00D433BD"/>
    <w:rPr>
      <w:color w:val="0563C1" w:themeColor="hyperlink"/>
      <w:u w:val="single"/>
    </w:rPr>
  </w:style>
  <w:style w:type="paragraph" w:customStyle="1" w:styleId="Textbody">
    <w:name w:val="Text body"/>
    <w:basedOn w:val="a"/>
    <w:rsid w:val="00084E7B"/>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numbering" w:customStyle="1" w:styleId="WWNum2">
    <w:name w:val="WWNum2"/>
    <w:basedOn w:val="a2"/>
    <w:rsid w:val="00084E7B"/>
    <w:pPr>
      <w:numPr>
        <w:numId w:val="2"/>
      </w:numPr>
    </w:pPr>
  </w:style>
  <w:style w:type="numbering" w:customStyle="1" w:styleId="WWNum3">
    <w:name w:val="WWNum3"/>
    <w:basedOn w:val="a2"/>
    <w:rsid w:val="00084E7B"/>
    <w:pPr>
      <w:numPr>
        <w:numId w:val="3"/>
      </w:numPr>
    </w:pPr>
  </w:style>
  <w:style w:type="numbering" w:customStyle="1" w:styleId="WWNum4">
    <w:name w:val="WWNum4"/>
    <w:basedOn w:val="a2"/>
    <w:rsid w:val="00084E7B"/>
    <w:pPr>
      <w:numPr>
        <w:numId w:val="4"/>
      </w:numPr>
    </w:pPr>
  </w:style>
  <w:style w:type="paragraph" w:styleId="a6">
    <w:name w:val="Balloon Text"/>
    <w:basedOn w:val="a"/>
    <w:link w:val="Char"/>
    <w:uiPriority w:val="99"/>
    <w:semiHidden/>
    <w:unhideWhenUsed/>
    <w:rsid w:val="0034706E"/>
    <w:pPr>
      <w:spacing w:after="0" w:line="240" w:lineRule="auto"/>
    </w:pPr>
    <w:rPr>
      <w:rFonts w:ascii="Segoe UI" w:hAnsi="Segoe UI" w:cs="Segoe UI"/>
      <w:sz w:val="18"/>
      <w:szCs w:val="18"/>
    </w:rPr>
  </w:style>
  <w:style w:type="character" w:customStyle="1" w:styleId="Char">
    <w:name w:val="Κείμενο πλαισίου Char"/>
    <w:basedOn w:val="a0"/>
    <w:link w:val="a6"/>
    <w:uiPriority w:val="99"/>
    <w:semiHidden/>
    <w:rsid w:val="0034706E"/>
    <w:rPr>
      <w:rFonts w:ascii="Segoe UI" w:hAnsi="Segoe UI" w:cs="Segoe UI"/>
      <w:sz w:val="18"/>
      <w:szCs w:val="18"/>
    </w:rPr>
  </w:style>
  <w:style w:type="paragraph" w:styleId="a7">
    <w:name w:val="Plain Text"/>
    <w:basedOn w:val="a"/>
    <w:link w:val="Char0"/>
    <w:uiPriority w:val="99"/>
    <w:unhideWhenUsed/>
    <w:rsid w:val="009A3963"/>
    <w:pPr>
      <w:spacing w:after="0" w:line="240" w:lineRule="auto"/>
    </w:pPr>
    <w:rPr>
      <w:rFonts w:ascii="Calibri" w:hAnsi="Calibri"/>
      <w:szCs w:val="21"/>
      <w:lang w:val="el-GR"/>
    </w:rPr>
  </w:style>
  <w:style w:type="character" w:customStyle="1" w:styleId="Char0">
    <w:name w:val="Απλό κείμενο Char"/>
    <w:basedOn w:val="a0"/>
    <w:link w:val="a7"/>
    <w:uiPriority w:val="99"/>
    <w:rsid w:val="009A3963"/>
    <w:rPr>
      <w:rFonts w:ascii="Calibri" w:hAnsi="Calibri"/>
      <w:szCs w:val="21"/>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364">
      <w:bodyDiv w:val="1"/>
      <w:marLeft w:val="0"/>
      <w:marRight w:val="0"/>
      <w:marTop w:val="0"/>
      <w:marBottom w:val="0"/>
      <w:divBdr>
        <w:top w:val="none" w:sz="0" w:space="0" w:color="auto"/>
        <w:left w:val="none" w:sz="0" w:space="0" w:color="auto"/>
        <w:bottom w:val="none" w:sz="0" w:space="0" w:color="auto"/>
        <w:right w:val="none" w:sz="0" w:space="0" w:color="auto"/>
      </w:divBdr>
    </w:div>
    <w:div w:id="47389325">
      <w:bodyDiv w:val="1"/>
      <w:marLeft w:val="0"/>
      <w:marRight w:val="0"/>
      <w:marTop w:val="0"/>
      <w:marBottom w:val="0"/>
      <w:divBdr>
        <w:top w:val="none" w:sz="0" w:space="0" w:color="auto"/>
        <w:left w:val="none" w:sz="0" w:space="0" w:color="auto"/>
        <w:bottom w:val="none" w:sz="0" w:space="0" w:color="auto"/>
        <w:right w:val="none" w:sz="0" w:space="0" w:color="auto"/>
      </w:divBdr>
    </w:div>
    <w:div w:id="69737958">
      <w:bodyDiv w:val="1"/>
      <w:marLeft w:val="0"/>
      <w:marRight w:val="0"/>
      <w:marTop w:val="0"/>
      <w:marBottom w:val="0"/>
      <w:divBdr>
        <w:top w:val="none" w:sz="0" w:space="0" w:color="auto"/>
        <w:left w:val="none" w:sz="0" w:space="0" w:color="auto"/>
        <w:bottom w:val="none" w:sz="0" w:space="0" w:color="auto"/>
        <w:right w:val="none" w:sz="0" w:space="0" w:color="auto"/>
      </w:divBdr>
    </w:div>
    <w:div w:id="84227198">
      <w:bodyDiv w:val="1"/>
      <w:marLeft w:val="0"/>
      <w:marRight w:val="0"/>
      <w:marTop w:val="0"/>
      <w:marBottom w:val="0"/>
      <w:divBdr>
        <w:top w:val="none" w:sz="0" w:space="0" w:color="auto"/>
        <w:left w:val="none" w:sz="0" w:space="0" w:color="auto"/>
        <w:bottom w:val="none" w:sz="0" w:space="0" w:color="auto"/>
        <w:right w:val="none" w:sz="0" w:space="0" w:color="auto"/>
      </w:divBdr>
    </w:div>
    <w:div w:id="94522132">
      <w:bodyDiv w:val="1"/>
      <w:marLeft w:val="0"/>
      <w:marRight w:val="0"/>
      <w:marTop w:val="0"/>
      <w:marBottom w:val="0"/>
      <w:divBdr>
        <w:top w:val="none" w:sz="0" w:space="0" w:color="auto"/>
        <w:left w:val="none" w:sz="0" w:space="0" w:color="auto"/>
        <w:bottom w:val="none" w:sz="0" w:space="0" w:color="auto"/>
        <w:right w:val="none" w:sz="0" w:space="0" w:color="auto"/>
      </w:divBdr>
    </w:div>
    <w:div w:id="131678684">
      <w:bodyDiv w:val="1"/>
      <w:marLeft w:val="0"/>
      <w:marRight w:val="0"/>
      <w:marTop w:val="0"/>
      <w:marBottom w:val="0"/>
      <w:divBdr>
        <w:top w:val="none" w:sz="0" w:space="0" w:color="auto"/>
        <w:left w:val="none" w:sz="0" w:space="0" w:color="auto"/>
        <w:bottom w:val="none" w:sz="0" w:space="0" w:color="auto"/>
        <w:right w:val="none" w:sz="0" w:space="0" w:color="auto"/>
      </w:divBdr>
    </w:div>
    <w:div w:id="186141479">
      <w:bodyDiv w:val="1"/>
      <w:marLeft w:val="0"/>
      <w:marRight w:val="0"/>
      <w:marTop w:val="0"/>
      <w:marBottom w:val="0"/>
      <w:divBdr>
        <w:top w:val="none" w:sz="0" w:space="0" w:color="auto"/>
        <w:left w:val="none" w:sz="0" w:space="0" w:color="auto"/>
        <w:bottom w:val="none" w:sz="0" w:space="0" w:color="auto"/>
        <w:right w:val="none" w:sz="0" w:space="0" w:color="auto"/>
      </w:divBdr>
    </w:div>
    <w:div w:id="201283063">
      <w:bodyDiv w:val="1"/>
      <w:marLeft w:val="0"/>
      <w:marRight w:val="0"/>
      <w:marTop w:val="0"/>
      <w:marBottom w:val="0"/>
      <w:divBdr>
        <w:top w:val="none" w:sz="0" w:space="0" w:color="auto"/>
        <w:left w:val="none" w:sz="0" w:space="0" w:color="auto"/>
        <w:bottom w:val="none" w:sz="0" w:space="0" w:color="auto"/>
        <w:right w:val="none" w:sz="0" w:space="0" w:color="auto"/>
      </w:divBdr>
    </w:div>
    <w:div w:id="212038323">
      <w:bodyDiv w:val="1"/>
      <w:marLeft w:val="0"/>
      <w:marRight w:val="0"/>
      <w:marTop w:val="0"/>
      <w:marBottom w:val="0"/>
      <w:divBdr>
        <w:top w:val="none" w:sz="0" w:space="0" w:color="auto"/>
        <w:left w:val="none" w:sz="0" w:space="0" w:color="auto"/>
        <w:bottom w:val="none" w:sz="0" w:space="0" w:color="auto"/>
        <w:right w:val="none" w:sz="0" w:space="0" w:color="auto"/>
      </w:divBdr>
    </w:div>
    <w:div w:id="324407296">
      <w:bodyDiv w:val="1"/>
      <w:marLeft w:val="0"/>
      <w:marRight w:val="0"/>
      <w:marTop w:val="0"/>
      <w:marBottom w:val="0"/>
      <w:divBdr>
        <w:top w:val="none" w:sz="0" w:space="0" w:color="auto"/>
        <w:left w:val="none" w:sz="0" w:space="0" w:color="auto"/>
        <w:bottom w:val="none" w:sz="0" w:space="0" w:color="auto"/>
        <w:right w:val="none" w:sz="0" w:space="0" w:color="auto"/>
      </w:divBdr>
    </w:div>
    <w:div w:id="331225987">
      <w:bodyDiv w:val="1"/>
      <w:marLeft w:val="0"/>
      <w:marRight w:val="0"/>
      <w:marTop w:val="0"/>
      <w:marBottom w:val="0"/>
      <w:divBdr>
        <w:top w:val="none" w:sz="0" w:space="0" w:color="auto"/>
        <w:left w:val="none" w:sz="0" w:space="0" w:color="auto"/>
        <w:bottom w:val="none" w:sz="0" w:space="0" w:color="auto"/>
        <w:right w:val="none" w:sz="0" w:space="0" w:color="auto"/>
      </w:divBdr>
    </w:div>
    <w:div w:id="402338255">
      <w:bodyDiv w:val="1"/>
      <w:marLeft w:val="0"/>
      <w:marRight w:val="0"/>
      <w:marTop w:val="0"/>
      <w:marBottom w:val="0"/>
      <w:divBdr>
        <w:top w:val="none" w:sz="0" w:space="0" w:color="auto"/>
        <w:left w:val="none" w:sz="0" w:space="0" w:color="auto"/>
        <w:bottom w:val="none" w:sz="0" w:space="0" w:color="auto"/>
        <w:right w:val="none" w:sz="0" w:space="0" w:color="auto"/>
      </w:divBdr>
    </w:div>
    <w:div w:id="457336871">
      <w:bodyDiv w:val="1"/>
      <w:marLeft w:val="0"/>
      <w:marRight w:val="0"/>
      <w:marTop w:val="0"/>
      <w:marBottom w:val="0"/>
      <w:divBdr>
        <w:top w:val="none" w:sz="0" w:space="0" w:color="auto"/>
        <w:left w:val="none" w:sz="0" w:space="0" w:color="auto"/>
        <w:bottom w:val="none" w:sz="0" w:space="0" w:color="auto"/>
        <w:right w:val="none" w:sz="0" w:space="0" w:color="auto"/>
      </w:divBdr>
    </w:div>
    <w:div w:id="506988536">
      <w:bodyDiv w:val="1"/>
      <w:marLeft w:val="0"/>
      <w:marRight w:val="0"/>
      <w:marTop w:val="0"/>
      <w:marBottom w:val="0"/>
      <w:divBdr>
        <w:top w:val="none" w:sz="0" w:space="0" w:color="auto"/>
        <w:left w:val="none" w:sz="0" w:space="0" w:color="auto"/>
        <w:bottom w:val="none" w:sz="0" w:space="0" w:color="auto"/>
        <w:right w:val="none" w:sz="0" w:space="0" w:color="auto"/>
      </w:divBdr>
    </w:div>
    <w:div w:id="522942295">
      <w:bodyDiv w:val="1"/>
      <w:marLeft w:val="0"/>
      <w:marRight w:val="0"/>
      <w:marTop w:val="0"/>
      <w:marBottom w:val="0"/>
      <w:divBdr>
        <w:top w:val="none" w:sz="0" w:space="0" w:color="auto"/>
        <w:left w:val="none" w:sz="0" w:space="0" w:color="auto"/>
        <w:bottom w:val="none" w:sz="0" w:space="0" w:color="auto"/>
        <w:right w:val="none" w:sz="0" w:space="0" w:color="auto"/>
      </w:divBdr>
    </w:div>
    <w:div w:id="615721650">
      <w:bodyDiv w:val="1"/>
      <w:marLeft w:val="0"/>
      <w:marRight w:val="0"/>
      <w:marTop w:val="0"/>
      <w:marBottom w:val="0"/>
      <w:divBdr>
        <w:top w:val="none" w:sz="0" w:space="0" w:color="auto"/>
        <w:left w:val="none" w:sz="0" w:space="0" w:color="auto"/>
        <w:bottom w:val="none" w:sz="0" w:space="0" w:color="auto"/>
        <w:right w:val="none" w:sz="0" w:space="0" w:color="auto"/>
      </w:divBdr>
    </w:div>
    <w:div w:id="682168476">
      <w:bodyDiv w:val="1"/>
      <w:marLeft w:val="0"/>
      <w:marRight w:val="0"/>
      <w:marTop w:val="0"/>
      <w:marBottom w:val="0"/>
      <w:divBdr>
        <w:top w:val="none" w:sz="0" w:space="0" w:color="auto"/>
        <w:left w:val="none" w:sz="0" w:space="0" w:color="auto"/>
        <w:bottom w:val="none" w:sz="0" w:space="0" w:color="auto"/>
        <w:right w:val="none" w:sz="0" w:space="0" w:color="auto"/>
      </w:divBdr>
    </w:div>
    <w:div w:id="685058130">
      <w:bodyDiv w:val="1"/>
      <w:marLeft w:val="0"/>
      <w:marRight w:val="0"/>
      <w:marTop w:val="0"/>
      <w:marBottom w:val="0"/>
      <w:divBdr>
        <w:top w:val="none" w:sz="0" w:space="0" w:color="auto"/>
        <w:left w:val="none" w:sz="0" w:space="0" w:color="auto"/>
        <w:bottom w:val="none" w:sz="0" w:space="0" w:color="auto"/>
        <w:right w:val="none" w:sz="0" w:space="0" w:color="auto"/>
      </w:divBdr>
    </w:div>
    <w:div w:id="837187578">
      <w:bodyDiv w:val="1"/>
      <w:marLeft w:val="0"/>
      <w:marRight w:val="0"/>
      <w:marTop w:val="0"/>
      <w:marBottom w:val="0"/>
      <w:divBdr>
        <w:top w:val="none" w:sz="0" w:space="0" w:color="auto"/>
        <w:left w:val="none" w:sz="0" w:space="0" w:color="auto"/>
        <w:bottom w:val="none" w:sz="0" w:space="0" w:color="auto"/>
        <w:right w:val="none" w:sz="0" w:space="0" w:color="auto"/>
      </w:divBdr>
    </w:div>
    <w:div w:id="855657459">
      <w:bodyDiv w:val="1"/>
      <w:marLeft w:val="0"/>
      <w:marRight w:val="0"/>
      <w:marTop w:val="0"/>
      <w:marBottom w:val="0"/>
      <w:divBdr>
        <w:top w:val="none" w:sz="0" w:space="0" w:color="auto"/>
        <w:left w:val="none" w:sz="0" w:space="0" w:color="auto"/>
        <w:bottom w:val="none" w:sz="0" w:space="0" w:color="auto"/>
        <w:right w:val="none" w:sz="0" w:space="0" w:color="auto"/>
      </w:divBdr>
    </w:div>
    <w:div w:id="861208877">
      <w:bodyDiv w:val="1"/>
      <w:marLeft w:val="0"/>
      <w:marRight w:val="0"/>
      <w:marTop w:val="0"/>
      <w:marBottom w:val="0"/>
      <w:divBdr>
        <w:top w:val="none" w:sz="0" w:space="0" w:color="auto"/>
        <w:left w:val="none" w:sz="0" w:space="0" w:color="auto"/>
        <w:bottom w:val="none" w:sz="0" w:space="0" w:color="auto"/>
        <w:right w:val="none" w:sz="0" w:space="0" w:color="auto"/>
      </w:divBdr>
    </w:div>
    <w:div w:id="908072500">
      <w:bodyDiv w:val="1"/>
      <w:marLeft w:val="0"/>
      <w:marRight w:val="0"/>
      <w:marTop w:val="0"/>
      <w:marBottom w:val="0"/>
      <w:divBdr>
        <w:top w:val="none" w:sz="0" w:space="0" w:color="auto"/>
        <w:left w:val="none" w:sz="0" w:space="0" w:color="auto"/>
        <w:bottom w:val="none" w:sz="0" w:space="0" w:color="auto"/>
        <w:right w:val="none" w:sz="0" w:space="0" w:color="auto"/>
      </w:divBdr>
    </w:div>
    <w:div w:id="914702106">
      <w:bodyDiv w:val="1"/>
      <w:marLeft w:val="0"/>
      <w:marRight w:val="0"/>
      <w:marTop w:val="0"/>
      <w:marBottom w:val="0"/>
      <w:divBdr>
        <w:top w:val="none" w:sz="0" w:space="0" w:color="auto"/>
        <w:left w:val="none" w:sz="0" w:space="0" w:color="auto"/>
        <w:bottom w:val="none" w:sz="0" w:space="0" w:color="auto"/>
        <w:right w:val="none" w:sz="0" w:space="0" w:color="auto"/>
      </w:divBdr>
    </w:div>
    <w:div w:id="938830317">
      <w:bodyDiv w:val="1"/>
      <w:marLeft w:val="0"/>
      <w:marRight w:val="0"/>
      <w:marTop w:val="0"/>
      <w:marBottom w:val="0"/>
      <w:divBdr>
        <w:top w:val="none" w:sz="0" w:space="0" w:color="auto"/>
        <w:left w:val="none" w:sz="0" w:space="0" w:color="auto"/>
        <w:bottom w:val="none" w:sz="0" w:space="0" w:color="auto"/>
        <w:right w:val="none" w:sz="0" w:space="0" w:color="auto"/>
      </w:divBdr>
    </w:div>
    <w:div w:id="953101029">
      <w:bodyDiv w:val="1"/>
      <w:marLeft w:val="0"/>
      <w:marRight w:val="0"/>
      <w:marTop w:val="0"/>
      <w:marBottom w:val="0"/>
      <w:divBdr>
        <w:top w:val="none" w:sz="0" w:space="0" w:color="auto"/>
        <w:left w:val="none" w:sz="0" w:space="0" w:color="auto"/>
        <w:bottom w:val="none" w:sz="0" w:space="0" w:color="auto"/>
        <w:right w:val="none" w:sz="0" w:space="0" w:color="auto"/>
      </w:divBdr>
    </w:div>
    <w:div w:id="1032806185">
      <w:bodyDiv w:val="1"/>
      <w:marLeft w:val="0"/>
      <w:marRight w:val="0"/>
      <w:marTop w:val="0"/>
      <w:marBottom w:val="0"/>
      <w:divBdr>
        <w:top w:val="none" w:sz="0" w:space="0" w:color="auto"/>
        <w:left w:val="none" w:sz="0" w:space="0" w:color="auto"/>
        <w:bottom w:val="none" w:sz="0" w:space="0" w:color="auto"/>
        <w:right w:val="none" w:sz="0" w:space="0" w:color="auto"/>
      </w:divBdr>
    </w:div>
    <w:div w:id="1034310951">
      <w:bodyDiv w:val="1"/>
      <w:marLeft w:val="0"/>
      <w:marRight w:val="0"/>
      <w:marTop w:val="0"/>
      <w:marBottom w:val="0"/>
      <w:divBdr>
        <w:top w:val="none" w:sz="0" w:space="0" w:color="auto"/>
        <w:left w:val="none" w:sz="0" w:space="0" w:color="auto"/>
        <w:bottom w:val="none" w:sz="0" w:space="0" w:color="auto"/>
        <w:right w:val="none" w:sz="0" w:space="0" w:color="auto"/>
      </w:divBdr>
    </w:div>
    <w:div w:id="1070735698">
      <w:bodyDiv w:val="1"/>
      <w:marLeft w:val="0"/>
      <w:marRight w:val="0"/>
      <w:marTop w:val="0"/>
      <w:marBottom w:val="0"/>
      <w:divBdr>
        <w:top w:val="none" w:sz="0" w:space="0" w:color="auto"/>
        <w:left w:val="none" w:sz="0" w:space="0" w:color="auto"/>
        <w:bottom w:val="none" w:sz="0" w:space="0" w:color="auto"/>
        <w:right w:val="none" w:sz="0" w:space="0" w:color="auto"/>
      </w:divBdr>
    </w:div>
    <w:div w:id="1113745940">
      <w:bodyDiv w:val="1"/>
      <w:marLeft w:val="0"/>
      <w:marRight w:val="0"/>
      <w:marTop w:val="0"/>
      <w:marBottom w:val="0"/>
      <w:divBdr>
        <w:top w:val="none" w:sz="0" w:space="0" w:color="auto"/>
        <w:left w:val="none" w:sz="0" w:space="0" w:color="auto"/>
        <w:bottom w:val="none" w:sz="0" w:space="0" w:color="auto"/>
        <w:right w:val="none" w:sz="0" w:space="0" w:color="auto"/>
      </w:divBdr>
    </w:div>
    <w:div w:id="1201239902">
      <w:bodyDiv w:val="1"/>
      <w:marLeft w:val="0"/>
      <w:marRight w:val="0"/>
      <w:marTop w:val="0"/>
      <w:marBottom w:val="0"/>
      <w:divBdr>
        <w:top w:val="none" w:sz="0" w:space="0" w:color="auto"/>
        <w:left w:val="none" w:sz="0" w:space="0" w:color="auto"/>
        <w:bottom w:val="none" w:sz="0" w:space="0" w:color="auto"/>
        <w:right w:val="none" w:sz="0" w:space="0" w:color="auto"/>
      </w:divBdr>
    </w:div>
    <w:div w:id="1217354365">
      <w:bodyDiv w:val="1"/>
      <w:marLeft w:val="0"/>
      <w:marRight w:val="0"/>
      <w:marTop w:val="0"/>
      <w:marBottom w:val="0"/>
      <w:divBdr>
        <w:top w:val="none" w:sz="0" w:space="0" w:color="auto"/>
        <w:left w:val="none" w:sz="0" w:space="0" w:color="auto"/>
        <w:bottom w:val="none" w:sz="0" w:space="0" w:color="auto"/>
        <w:right w:val="none" w:sz="0" w:space="0" w:color="auto"/>
      </w:divBdr>
    </w:div>
    <w:div w:id="1236279858">
      <w:bodyDiv w:val="1"/>
      <w:marLeft w:val="0"/>
      <w:marRight w:val="0"/>
      <w:marTop w:val="0"/>
      <w:marBottom w:val="0"/>
      <w:divBdr>
        <w:top w:val="none" w:sz="0" w:space="0" w:color="auto"/>
        <w:left w:val="none" w:sz="0" w:space="0" w:color="auto"/>
        <w:bottom w:val="none" w:sz="0" w:space="0" w:color="auto"/>
        <w:right w:val="none" w:sz="0" w:space="0" w:color="auto"/>
      </w:divBdr>
    </w:div>
    <w:div w:id="1283534840">
      <w:bodyDiv w:val="1"/>
      <w:marLeft w:val="0"/>
      <w:marRight w:val="0"/>
      <w:marTop w:val="0"/>
      <w:marBottom w:val="0"/>
      <w:divBdr>
        <w:top w:val="none" w:sz="0" w:space="0" w:color="auto"/>
        <w:left w:val="none" w:sz="0" w:space="0" w:color="auto"/>
        <w:bottom w:val="none" w:sz="0" w:space="0" w:color="auto"/>
        <w:right w:val="none" w:sz="0" w:space="0" w:color="auto"/>
      </w:divBdr>
    </w:div>
    <w:div w:id="1295865813">
      <w:bodyDiv w:val="1"/>
      <w:marLeft w:val="0"/>
      <w:marRight w:val="0"/>
      <w:marTop w:val="0"/>
      <w:marBottom w:val="0"/>
      <w:divBdr>
        <w:top w:val="none" w:sz="0" w:space="0" w:color="auto"/>
        <w:left w:val="none" w:sz="0" w:space="0" w:color="auto"/>
        <w:bottom w:val="none" w:sz="0" w:space="0" w:color="auto"/>
        <w:right w:val="none" w:sz="0" w:space="0" w:color="auto"/>
      </w:divBdr>
    </w:div>
    <w:div w:id="1316446232">
      <w:bodyDiv w:val="1"/>
      <w:marLeft w:val="0"/>
      <w:marRight w:val="0"/>
      <w:marTop w:val="0"/>
      <w:marBottom w:val="0"/>
      <w:divBdr>
        <w:top w:val="none" w:sz="0" w:space="0" w:color="auto"/>
        <w:left w:val="none" w:sz="0" w:space="0" w:color="auto"/>
        <w:bottom w:val="none" w:sz="0" w:space="0" w:color="auto"/>
        <w:right w:val="none" w:sz="0" w:space="0" w:color="auto"/>
      </w:divBdr>
    </w:div>
    <w:div w:id="1341349613">
      <w:bodyDiv w:val="1"/>
      <w:marLeft w:val="0"/>
      <w:marRight w:val="0"/>
      <w:marTop w:val="0"/>
      <w:marBottom w:val="0"/>
      <w:divBdr>
        <w:top w:val="none" w:sz="0" w:space="0" w:color="auto"/>
        <w:left w:val="none" w:sz="0" w:space="0" w:color="auto"/>
        <w:bottom w:val="none" w:sz="0" w:space="0" w:color="auto"/>
        <w:right w:val="none" w:sz="0" w:space="0" w:color="auto"/>
      </w:divBdr>
    </w:div>
    <w:div w:id="1424571489">
      <w:bodyDiv w:val="1"/>
      <w:marLeft w:val="0"/>
      <w:marRight w:val="0"/>
      <w:marTop w:val="0"/>
      <w:marBottom w:val="0"/>
      <w:divBdr>
        <w:top w:val="none" w:sz="0" w:space="0" w:color="auto"/>
        <w:left w:val="none" w:sz="0" w:space="0" w:color="auto"/>
        <w:bottom w:val="none" w:sz="0" w:space="0" w:color="auto"/>
        <w:right w:val="none" w:sz="0" w:space="0" w:color="auto"/>
      </w:divBdr>
    </w:div>
    <w:div w:id="1494636486">
      <w:bodyDiv w:val="1"/>
      <w:marLeft w:val="0"/>
      <w:marRight w:val="0"/>
      <w:marTop w:val="0"/>
      <w:marBottom w:val="0"/>
      <w:divBdr>
        <w:top w:val="none" w:sz="0" w:space="0" w:color="auto"/>
        <w:left w:val="none" w:sz="0" w:space="0" w:color="auto"/>
        <w:bottom w:val="none" w:sz="0" w:space="0" w:color="auto"/>
        <w:right w:val="none" w:sz="0" w:space="0" w:color="auto"/>
      </w:divBdr>
    </w:div>
    <w:div w:id="1502116518">
      <w:bodyDiv w:val="1"/>
      <w:marLeft w:val="0"/>
      <w:marRight w:val="0"/>
      <w:marTop w:val="0"/>
      <w:marBottom w:val="0"/>
      <w:divBdr>
        <w:top w:val="none" w:sz="0" w:space="0" w:color="auto"/>
        <w:left w:val="none" w:sz="0" w:space="0" w:color="auto"/>
        <w:bottom w:val="none" w:sz="0" w:space="0" w:color="auto"/>
        <w:right w:val="none" w:sz="0" w:space="0" w:color="auto"/>
      </w:divBdr>
    </w:div>
    <w:div w:id="1526286995">
      <w:bodyDiv w:val="1"/>
      <w:marLeft w:val="0"/>
      <w:marRight w:val="0"/>
      <w:marTop w:val="0"/>
      <w:marBottom w:val="0"/>
      <w:divBdr>
        <w:top w:val="none" w:sz="0" w:space="0" w:color="auto"/>
        <w:left w:val="none" w:sz="0" w:space="0" w:color="auto"/>
        <w:bottom w:val="none" w:sz="0" w:space="0" w:color="auto"/>
        <w:right w:val="none" w:sz="0" w:space="0" w:color="auto"/>
      </w:divBdr>
    </w:div>
    <w:div w:id="1566912834">
      <w:bodyDiv w:val="1"/>
      <w:marLeft w:val="0"/>
      <w:marRight w:val="0"/>
      <w:marTop w:val="0"/>
      <w:marBottom w:val="0"/>
      <w:divBdr>
        <w:top w:val="none" w:sz="0" w:space="0" w:color="auto"/>
        <w:left w:val="none" w:sz="0" w:space="0" w:color="auto"/>
        <w:bottom w:val="none" w:sz="0" w:space="0" w:color="auto"/>
        <w:right w:val="none" w:sz="0" w:space="0" w:color="auto"/>
      </w:divBdr>
    </w:div>
    <w:div w:id="1586181611">
      <w:bodyDiv w:val="1"/>
      <w:marLeft w:val="0"/>
      <w:marRight w:val="0"/>
      <w:marTop w:val="0"/>
      <w:marBottom w:val="0"/>
      <w:divBdr>
        <w:top w:val="none" w:sz="0" w:space="0" w:color="auto"/>
        <w:left w:val="none" w:sz="0" w:space="0" w:color="auto"/>
        <w:bottom w:val="none" w:sz="0" w:space="0" w:color="auto"/>
        <w:right w:val="none" w:sz="0" w:space="0" w:color="auto"/>
      </w:divBdr>
    </w:div>
    <w:div w:id="1617372033">
      <w:bodyDiv w:val="1"/>
      <w:marLeft w:val="0"/>
      <w:marRight w:val="0"/>
      <w:marTop w:val="0"/>
      <w:marBottom w:val="0"/>
      <w:divBdr>
        <w:top w:val="none" w:sz="0" w:space="0" w:color="auto"/>
        <w:left w:val="none" w:sz="0" w:space="0" w:color="auto"/>
        <w:bottom w:val="none" w:sz="0" w:space="0" w:color="auto"/>
        <w:right w:val="none" w:sz="0" w:space="0" w:color="auto"/>
      </w:divBdr>
    </w:div>
    <w:div w:id="1654411004">
      <w:bodyDiv w:val="1"/>
      <w:marLeft w:val="0"/>
      <w:marRight w:val="0"/>
      <w:marTop w:val="0"/>
      <w:marBottom w:val="0"/>
      <w:divBdr>
        <w:top w:val="none" w:sz="0" w:space="0" w:color="auto"/>
        <w:left w:val="none" w:sz="0" w:space="0" w:color="auto"/>
        <w:bottom w:val="none" w:sz="0" w:space="0" w:color="auto"/>
        <w:right w:val="none" w:sz="0" w:space="0" w:color="auto"/>
      </w:divBdr>
    </w:div>
    <w:div w:id="1702167539">
      <w:bodyDiv w:val="1"/>
      <w:marLeft w:val="0"/>
      <w:marRight w:val="0"/>
      <w:marTop w:val="0"/>
      <w:marBottom w:val="0"/>
      <w:divBdr>
        <w:top w:val="none" w:sz="0" w:space="0" w:color="auto"/>
        <w:left w:val="none" w:sz="0" w:space="0" w:color="auto"/>
        <w:bottom w:val="none" w:sz="0" w:space="0" w:color="auto"/>
        <w:right w:val="none" w:sz="0" w:space="0" w:color="auto"/>
      </w:divBdr>
    </w:div>
    <w:div w:id="1719433758">
      <w:bodyDiv w:val="1"/>
      <w:marLeft w:val="0"/>
      <w:marRight w:val="0"/>
      <w:marTop w:val="0"/>
      <w:marBottom w:val="0"/>
      <w:divBdr>
        <w:top w:val="none" w:sz="0" w:space="0" w:color="auto"/>
        <w:left w:val="none" w:sz="0" w:space="0" w:color="auto"/>
        <w:bottom w:val="none" w:sz="0" w:space="0" w:color="auto"/>
        <w:right w:val="none" w:sz="0" w:space="0" w:color="auto"/>
      </w:divBdr>
    </w:div>
    <w:div w:id="1808743678">
      <w:bodyDiv w:val="1"/>
      <w:marLeft w:val="0"/>
      <w:marRight w:val="0"/>
      <w:marTop w:val="0"/>
      <w:marBottom w:val="0"/>
      <w:divBdr>
        <w:top w:val="none" w:sz="0" w:space="0" w:color="auto"/>
        <w:left w:val="none" w:sz="0" w:space="0" w:color="auto"/>
        <w:bottom w:val="none" w:sz="0" w:space="0" w:color="auto"/>
        <w:right w:val="none" w:sz="0" w:space="0" w:color="auto"/>
      </w:divBdr>
    </w:div>
    <w:div w:id="1814171901">
      <w:bodyDiv w:val="1"/>
      <w:marLeft w:val="0"/>
      <w:marRight w:val="0"/>
      <w:marTop w:val="0"/>
      <w:marBottom w:val="0"/>
      <w:divBdr>
        <w:top w:val="none" w:sz="0" w:space="0" w:color="auto"/>
        <w:left w:val="none" w:sz="0" w:space="0" w:color="auto"/>
        <w:bottom w:val="none" w:sz="0" w:space="0" w:color="auto"/>
        <w:right w:val="none" w:sz="0" w:space="0" w:color="auto"/>
      </w:divBdr>
    </w:div>
    <w:div w:id="1841894415">
      <w:bodyDiv w:val="1"/>
      <w:marLeft w:val="0"/>
      <w:marRight w:val="0"/>
      <w:marTop w:val="0"/>
      <w:marBottom w:val="0"/>
      <w:divBdr>
        <w:top w:val="none" w:sz="0" w:space="0" w:color="auto"/>
        <w:left w:val="none" w:sz="0" w:space="0" w:color="auto"/>
        <w:bottom w:val="none" w:sz="0" w:space="0" w:color="auto"/>
        <w:right w:val="none" w:sz="0" w:space="0" w:color="auto"/>
      </w:divBdr>
    </w:div>
    <w:div w:id="1926649184">
      <w:bodyDiv w:val="1"/>
      <w:marLeft w:val="0"/>
      <w:marRight w:val="0"/>
      <w:marTop w:val="0"/>
      <w:marBottom w:val="0"/>
      <w:divBdr>
        <w:top w:val="none" w:sz="0" w:space="0" w:color="auto"/>
        <w:left w:val="none" w:sz="0" w:space="0" w:color="auto"/>
        <w:bottom w:val="none" w:sz="0" w:space="0" w:color="auto"/>
        <w:right w:val="none" w:sz="0" w:space="0" w:color="auto"/>
      </w:divBdr>
    </w:div>
    <w:div w:id="1944216856">
      <w:bodyDiv w:val="1"/>
      <w:marLeft w:val="0"/>
      <w:marRight w:val="0"/>
      <w:marTop w:val="0"/>
      <w:marBottom w:val="0"/>
      <w:divBdr>
        <w:top w:val="none" w:sz="0" w:space="0" w:color="auto"/>
        <w:left w:val="none" w:sz="0" w:space="0" w:color="auto"/>
        <w:bottom w:val="none" w:sz="0" w:space="0" w:color="auto"/>
        <w:right w:val="none" w:sz="0" w:space="0" w:color="auto"/>
      </w:divBdr>
    </w:div>
    <w:div w:id="1944343190">
      <w:bodyDiv w:val="1"/>
      <w:marLeft w:val="0"/>
      <w:marRight w:val="0"/>
      <w:marTop w:val="0"/>
      <w:marBottom w:val="0"/>
      <w:divBdr>
        <w:top w:val="none" w:sz="0" w:space="0" w:color="auto"/>
        <w:left w:val="none" w:sz="0" w:space="0" w:color="auto"/>
        <w:bottom w:val="none" w:sz="0" w:space="0" w:color="auto"/>
        <w:right w:val="none" w:sz="0" w:space="0" w:color="auto"/>
      </w:divBdr>
    </w:div>
    <w:div w:id="1997149210">
      <w:bodyDiv w:val="1"/>
      <w:marLeft w:val="0"/>
      <w:marRight w:val="0"/>
      <w:marTop w:val="0"/>
      <w:marBottom w:val="0"/>
      <w:divBdr>
        <w:top w:val="none" w:sz="0" w:space="0" w:color="auto"/>
        <w:left w:val="none" w:sz="0" w:space="0" w:color="auto"/>
        <w:bottom w:val="none" w:sz="0" w:space="0" w:color="auto"/>
        <w:right w:val="none" w:sz="0" w:space="0" w:color="auto"/>
      </w:divBdr>
    </w:div>
    <w:div w:id="2015448479">
      <w:bodyDiv w:val="1"/>
      <w:marLeft w:val="0"/>
      <w:marRight w:val="0"/>
      <w:marTop w:val="0"/>
      <w:marBottom w:val="0"/>
      <w:divBdr>
        <w:top w:val="none" w:sz="0" w:space="0" w:color="auto"/>
        <w:left w:val="none" w:sz="0" w:space="0" w:color="auto"/>
        <w:bottom w:val="none" w:sz="0" w:space="0" w:color="auto"/>
        <w:right w:val="none" w:sz="0" w:space="0" w:color="auto"/>
      </w:divBdr>
    </w:div>
    <w:div w:id="2021933130">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54036068">
      <w:bodyDiv w:val="1"/>
      <w:marLeft w:val="0"/>
      <w:marRight w:val="0"/>
      <w:marTop w:val="0"/>
      <w:marBottom w:val="0"/>
      <w:divBdr>
        <w:top w:val="none" w:sz="0" w:space="0" w:color="auto"/>
        <w:left w:val="none" w:sz="0" w:space="0" w:color="auto"/>
        <w:bottom w:val="none" w:sz="0" w:space="0" w:color="auto"/>
        <w:right w:val="none" w:sz="0" w:space="0" w:color="auto"/>
      </w:divBdr>
    </w:div>
    <w:div w:id="20830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7FB82B722D3745A9C05D4276C1EBD6" ma:contentTypeVersion="12" ma:contentTypeDescription="Crea un document nou" ma:contentTypeScope="" ma:versionID="5fcd4d62ee0bc3717bc7987492b24f68">
  <xsd:schema xmlns:xsd="http://www.w3.org/2001/XMLSchema" xmlns:xs="http://www.w3.org/2001/XMLSchema" xmlns:p="http://schemas.microsoft.com/office/2006/metadata/properties" xmlns:ns2="55bb8a40-91e9-4c42-b626-0ebad7ed191d" xmlns:ns3="63ac521b-260c-48dc-a931-33a8d5722c68" targetNamespace="http://schemas.microsoft.com/office/2006/metadata/properties" ma:root="true" ma:fieldsID="f23291ae88c89c4849ddbf1574d6d666" ns2:_="" ns3:_="">
    <xsd:import namespace="55bb8a40-91e9-4c42-b626-0ebad7ed191d"/>
    <xsd:import namespace="63ac521b-260c-48dc-a931-33a8d5722c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b8a40-91e9-4c42-b626-0ebad7ed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c521b-260c-48dc-a931-33a8d5722c68" elementFormDefault="qualified">
    <xsd:import namespace="http://schemas.microsoft.com/office/2006/documentManagement/types"/>
    <xsd:import namespace="http://schemas.microsoft.com/office/infopath/2007/PartnerControls"/>
    <xsd:element name="SharedWithUsers" ma:index="13"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0E04-DFC7-400F-A2ED-800F4353D3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FA93E-CB8D-4E77-9BD5-A5690E3D8209}">
  <ds:schemaRefs>
    <ds:schemaRef ds:uri="http://schemas.microsoft.com/sharepoint/v3/contenttype/forms"/>
  </ds:schemaRefs>
</ds:datastoreItem>
</file>

<file path=customXml/itemProps3.xml><?xml version="1.0" encoding="utf-8"?>
<ds:datastoreItem xmlns:ds="http://schemas.openxmlformats.org/officeDocument/2006/customXml" ds:itemID="{4A943AB3-73BA-46F3-8A4F-1A5C91AF2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b8a40-91e9-4c42-b626-0ebad7ed191d"/>
    <ds:schemaRef ds:uri="63ac521b-260c-48dc-a931-33a8d5722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0557A2-2096-44D2-B0A8-267B70CFD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15</Pages>
  <Words>4697</Words>
  <Characters>25369</Characters>
  <Application>Microsoft Office Word</Application>
  <DocSecurity>0</DocSecurity>
  <Lines>211</Lines>
  <Paragraphs>60</Paragraphs>
  <ScaleCrop>false</ScaleCrop>
  <HeadingPairs>
    <vt:vector size="6" baseType="variant">
      <vt:variant>
        <vt:lpstr>Τίτλος</vt:lpstr>
      </vt:variant>
      <vt:variant>
        <vt:i4>1</vt:i4>
      </vt:variant>
      <vt:variant>
        <vt:lpstr>Title</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30006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PRAKSIS</cp:lastModifiedBy>
  <cp:revision>8</cp:revision>
  <dcterms:created xsi:type="dcterms:W3CDTF">2022-06-21T06:13:00Z</dcterms:created>
  <dcterms:modified xsi:type="dcterms:W3CDTF">2022-06-21T09:40:00Z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0x010100817FB82B722D3745A9C05D4276C1EBD6</vt:lpwstr>
  </property>
</Properties>
</file>